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5F7B6" w14:textId="77777777" w:rsidR="00CD4938" w:rsidRDefault="00B642E6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3F93C7" wp14:editId="6E15059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8572500" cy="6286500"/>
                <wp:effectExtent l="19050" t="19050" r="38100" b="381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62865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DCE3A" id="Rectangle 4" o:spid="_x0000_s1026" style="position:absolute;margin-left:27pt;margin-top:0;width:675pt;height:4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" filled="f" strokecolor="#00b050" strokeweight="4.5pt">
                <v:stroke linestyle="thinThick"/>
              </v:rect>
            </w:pict>
          </mc:Fallback>
        </mc:AlternateContent>
      </w:r>
    </w:p>
    <w:p w14:paraId="14B5DACF" w14:textId="2912DA55" w:rsidR="00B73293" w:rsidRDefault="003E7038" w:rsidP="00CD4938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 wp14:anchorId="5540E02A" wp14:editId="6FD71378">
            <wp:extent cx="5772150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AC8B" w14:textId="77777777" w:rsidR="003E7038" w:rsidRDefault="003E7038" w:rsidP="00CD4938">
      <w:pPr>
        <w:pStyle w:val="Subttulo"/>
        <w:rPr>
          <w:sz w:val="40"/>
        </w:rPr>
      </w:pPr>
    </w:p>
    <w:p w14:paraId="4E31363D" w14:textId="77777777" w:rsidR="00CD4938" w:rsidRDefault="00CD4938" w:rsidP="00CD4938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14:paraId="50FAA31E" w14:textId="77777777" w:rsidR="00CD4938" w:rsidRPr="006516BF" w:rsidRDefault="00CD4938" w:rsidP="00CD4938">
      <w:pPr>
        <w:pStyle w:val="Ttulo7"/>
        <w:rPr>
          <w:rFonts w:ascii="Verdana" w:hAnsi="Verdana"/>
          <w:smallCaps/>
          <w:sz w:val="40"/>
        </w:rPr>
      </w:pPr>
      <w:r w:rsidRPr="006516BF">
        <w:rPr>
          <w:rFonts w:ascii="Verdana" w:hAnsi="Verdana"/>
          <w:smallCaps/>
          <w:sz w:val="40"/>
        </w:rPr>
        <w:t>del Estado de Quintana Roo</w:t>
      </w:r>
    </w:p>
    <w:p w14:paraId="3A509163" w14:textId="77777777" w:rsidR="00CD4938" w:rsidRPr="006516BF" w:rsidRDefault="00CD4938" w:rsidP="006B3002">
      <w:pPr>
        <w:pStyle w:val="Ttulo1"/>
        <w:rPr>
          <w:rFonts w:ascii="Verdana" w:hAnsi="Verdana"/>
          <w:smallCaps/>
        </w:rPr>
      </w:pPr>
      <w:r w:rsidRPr="006516BF">
        <w:rPr>
          <w:rFonts w:ascii="Verdana" w:hAnsi="Verdana"/>
          <w:smallCaps/>
        </w:rPr>
        <w:t>Dirección General</w:t>
      </w:r>
    </w:p>
    <w:p w14:paraId="3FE6547D" w14:textId="77777777"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14:paraId="02440ADE" w14:textId="77777777" w:rsidR="00C5259D" w:rsidRPr="006516BF" w:rsidRDefault="005E4CD5" w:rsidP="00C5259D">
      <w:pPr>
        <w:pStyle w:val="Ttulo7"/>
        <w:rPr>
          <w:rFonts w:ascii="Verdana" w:hAnsi="Verdana"/>
          <w:smallCaps/>
          <w:sz w:val="32"/>
        </w:rPr>
      </w:pPr>
      <w:r>
        <w:rPr>
          <w:rFonts w:ascii="Verdana" w:hAnsi="Verdana"/>
          <w:smallCaps/>
          <w:sz w:val="32"/>
        </w:rPr>
        <w:t>Unidad de Capacitación Chetumal</w:t>
      </w:r>
    </w:p>
    <w:p w14:paraId="076196C2" w14:textId="77777777"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14:paraId="45E1351E" w14:textId="77777777"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  <w:bookmarkStart w:id="0" w:name="_GoBack"/>
      <w:bookmarkEnd w:id="0"/>
    </w:p>
    <w:p w14:paraId="6BBFA9E9" w14:textId="77777777"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14:paraId="32E64163" w14:textId="77777777" w:rsidR="00C5259D" w:rsidRPr="006516BF" w:rsidRDefault="00B642E6" w:rsidP="00C5259D">
      <w:pPr>
        <w:pStyle w:val="Ttulo7"/>
        <w:rPr>
          <w:rFonts w:ascii="Verdana" w:hAnsi="Verdana"/>
          <w:smallCaps/>
          <w:sz w:val="32"/>
        </w:rPr>
      </w:pPr>
      <w:r>
        <w:rPr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9D566E" wp14:editId="5E09BF8E">
                <wp:simplePos x="0" y="0"/>
                <wp:positionH relativeFrom="column">
                  <wp:posOffset>1741887</wp:posOffset>
                </wp:positionH>
                <wp:positionV relativeFrom="paragraph">
                  <wp:posOffset>141250</wp:posOffset>
                </wp:positionV>
                <wp:extent cx="6210300" cy="1472541"/>
                <wp:effectExtent l="0" t="0" r="19050" b="1397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72541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40EF77" w14:textId="4ABC7674" w:rsidR="00951677" w:rsidRDefault="00951677" w:rsidP="008D454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</w:pPr>
                            <w:r w:rsidRPr="003E67D8"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 xml:space="preserve">PROGRAMA 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 xml:space="preserve">DEL CURSO </w:t>
                            </w:r>
                            <w:r w:rsidR="003E7038"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>NO REGULAR</w:t>
                            </w:r>
                          </w:p>
                          <w:p w14:paraId="792FA176" w14:textId="77777777" w:rsidR="00951677" w:rsidRDefault="00951677" w:rsidP="008D454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</w:pPr>
                          </w:p>
                          <w:p w14:paraId="3352282D" w14:textId="77777777" w:rsidR="00951677" w:rsidRPr="00A70320" w:rsidRDefault="00951677" w:rsidP="003E67D8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Rounded MT Bold" w:hAnsi="Arial Rounded MT Bold"/>
                                <w:sz w:val="38"/>
                                <w:lang w:val="es-ES_tradnl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8"/>
                                <w:lang w:val="es-ES_tradnl"/>
                              </w:rPr>
                              <w:t>“BRIGADAS DE PROTECCIÓN CIVIL, EVACUACIÓN DE INMUEBLES, BÚSQUEDA Y RESCATE”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9D56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37.15pt;margin-top:11.1pt;width:489pt;height:1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" filled="f" strokecolor="white">
                <v:stroke dashstyle="1 1" endcap="round"/>
                <v:textbox>
                  <w:txbxContent>
                    <w:p w14:paraId="7F40EF77" w14:textId="4ABC7674" w:rsidR="00951677" w:rsidRDefault="00951677" w:rsidP="008D4542">
                      <w:pPr>
                        <w:shd w:val="clear" w:color="auto" w:fill="FFFFFF" w:themeFill="background1"/>
                        <w:jc w:val="center"/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</w:pPr>
                      <w:r w:rsidRPr="003E67D8"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 xml:space="preserve">PROGRAMA </w:t>
                      </w:r>
                      <w:r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 xml:space="preserve">DEL CURSO </w:t>
                      </w:r>
                      <w:r w:rsidR="003E7038"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>NO REGULAR</w:t>
                      </w:r>
                    </w:p>
                    <w:p w14:paraId="792FA176" w14:textId="77777777" w:rsidR="00951677" w:rsidRDefault="00951677" w:rsidP="008D4542">
                      <w:pPr>
                        <w:shd w:val="clear" w:color="auto" w:fill="FFFFFF" w:themeFill="background1"/>
                        <w:jc w:val="center"/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</w:pPr>
                    </w:p>
                    <w:p w14:paraId="3352282D" w14:textId="77777777" w:rsidR="00951677" w:rsidRPr="00A70320" w:rsidRDefault="00951677" w:rsidP="003E67D8">
                      <w:pPr>
                        <w:shd w:val="clear" w:color="auto" w:fill="FFFFFF" w:themeFill="background1"/>
                        <w:jc w:val="center"/>
                        <w:rPr>
                          <w:rFonts w:ascii="Arial Rounded MT Bold" w:hAnsi="Arial Rounded MT Bold"/>
                          <w:sz w:val="38"/>
                          <w:lang w:val="es-ES_tradnl"/>
                        </w:rPr>
                      </w:pPr>
                      <w:r>
                        <w:rPr>
                          <w:rFonts w:ascii="Arial Rounded MT Bold" w:hAnsi="Arial Rounded MT Bold"/>
                          <w:sz w:val="38"/>
                          <w:lang w:val="es-ES_tradnl"/>
                        </w:rPr>
                        <w:t>“BRIGADAS DE PROTECCIÓN CIVIL, EVACUACIÓN DE INMUEBLES, BÚSQUEDA Y RESCATE”</w:t>
                      </w:r>
                    </w:p>
                  </w:txbxContent>
                </v:textbox>
              </v:shape>
            </w:pict>
          </mc:Fallback>
        </mc:AlternateContent>
      </w:r>
    </w:p>
    <w:p w14:paraId="4667429D" w14:textId="77777777"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14:paraId="02735E1A" w14:textId="77777777"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14:paraId="1EEDAF7D" w14:textId="77777777"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14:paraId="1F72100D" w14:textId="77777777"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14:paraId="75DE91B2" w14:textId="77777777" w:rsidR="00C5259D" w:rsidRDefault="00C5259D" w:rsidP="00C5259D">
      <w:pPr>
        <w:pStyle w:val="Ttulo7"/>
        <w:rPr>
          <w:sz w:val="28"/>
        </w:rPr>
      </w:pPr>
    </w:p>
    <w:p w14:paraId="768844BC" w14:textId="77777777" w:rsidR="00EE3163" w:rsidRDefault="00EE3163" w:rsidP="00836411">
      <w:pPr>
        <w:pStyle w:val="Ttulo7"/>
        <w:rPr>
          <w:sz w:val="28"/>
        </w:rPr>
      </w:pPr>
    </w:p>
    <w:p w14:paraId="7A503CF4" w14:textId="77777777" w:rsidR="00EE3163" w:rsidRDefault="00EE3163" w:rsidP="00836411">
      <w:pPr>
        <w:pStyle w:val="Ttulo7"/>
        <w:rPr>
          <w:sz w:val="28"/>
        </w:rPr>
      </w:pPr>
    </w:p>
    <w:p w14:paraId="733F5D84" w14:textId="77777777" w:rsidR="00CD4938" w:rsidRPr="002B07FD" w:rsidRDefault="00EE3163" w:rsidP="00EE3163">
      <w:pPr>
        <w:pStyle w:val="Ttulo7"/>
        <w:rPr>
          <w:rFonts w:ascii="Arial Rounded MT Bold" w:hAnsi="Arial Rounded MT Bold"/>
          <w:sz w:val="24"/>
          <w:szCs w:val="24"/>
        </w:rPr>
      </w:pPr>
      <w:r w:rsidRPr="002B07FD"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5E4CD5" w:rsidRPr="002B07FD">
        <w:rPr>
          <w:rFonts w:ascii="Arial Rounded MT Bold" w:hAnsi="Arial Rounded MT Bold"/>
          <w:sz w:val="24"/>
          <w:szCs w:val="24"/>
        </w:rPr>
        <w:t>2</w:t>
      </w:r>
      <w:r w:rsidR="00F54027" w:rsidRPr="002B07FD">
        <w:rPr>
          <w:rFonts w:ascii="Arial Rounded MT Bold" w:hAnsi="Arial Rounded MT Bold"/>
          <w:sz w:val="24"/>
          <w:szCs w:val="24"/>
        </w:rPr>
        <w:t xml:space="preserve">0  </w:t>
      </w:r>
      <w:r w:rsidR="00296BDE" w:rsidRPr="002B07FD">
        <w:rPr>
          <w:rFonts w:ascii="Arial Rounded MT Bold" w:hAnsi="Arial Rounded MT Bold"/>
          <w:sz w:val="24"/>
          <w:szCs w:val="24"/>
        </w:rPr>
        <w:t>HORAS</w:t>
      </w:r>
    </w:p>
    <w:p w14:paraId="60F37AFA" w14:textId="77777777" w:rsidR="00CD4938" w:rsidRDefault="00CD4938" w:rsidP="00CD4938">
      <w:pPr>
        <w:rPr>
          <w:sz w:val="32"/>
          <w:lang w:val="es-ES_tradnl"/>
        </w:rPr>
      </w:pPr>
    </w:p>
    <w:p w14:paraId="77C1A38E" w14:textId="77777777" w:rsidR="00CD4938" w:rsidRDefault="00CD4938" w:rsidP="00CD4938">
      <w:pPr>
        <w:rPr>
          <w:lang w:val="es-ES_tradnl"/>
        </w:rPr>
      </w:pPr>
    </w:p>
    <w:p w14:paraId="5AAC7D83" w14:textId="77777777" w:rsidR="00CD4938" w:rsidRDefault="00CD4938" w:rsidP="00CD4938">
      <w:pPr>
        <w:rPr>
          <w:lang w:val="es-ES_tradnl"/>
        </w:rPr>
      </w:pP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0"/>
      </w:tblGrid>
      <w:tr w:rsidR="00CD4938" w14:paraId="18EDF314" w14:textId="77777777" w:rsidTr="005A5C62">
        <w:tc>
          <w:tcPr>
            <w:tcW w:w="0" w:type="auto"/>
            <w:shd w:val="clear" w:color="auto" w:fill="00B050"/>
          </w:tcPr>
          <w:p w14:paraId="2657FF68" w14:textId="77777777"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CD4938" w14:paraId="661AF49A" w14:textId="77777777" w:rsidTr="005A5C62">
        <w:trPr>
          <w:trHeight w:val="8788"/>
        </w:trPr>
        <w:tc>
          <w:tcPr>
            <w:tcW w:w="0" w:type="auto"/>
          </w:tcPr>
          <w:p w14:paraId="7B9305E0" w14:textId="77777777" w:rsidR="00CD4938" w:rsidRPr="005A5C62" w:rsidRDefault="00CD493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14:paraId="52556ABE" w14:textId="77777777" w:rsidR="00AD6536" w:rsidRPr="005A5C62" w:rsidRDefault="00AD6536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14:paraId="31ECEB58" w14:textId="77777777" w:rsidR="008D4542" w:rsidRDefault="008D4542" w:rsidP="008D4542">
            <w:pPr>
              <w:tabs>
                <w:tab w:val="left" w:pos="12857"/>
              </w:tabs>
              <w:spacing w:line="360" w:lineRule="auto"/>
              <w:ind w:left="567" w:right="639"/>
              <w:jc w:val="both"/>
              <w:rPr>
                <w:rFonts w:ascii="Tahoma" w:hAnsi="Tahoma" w:cs="Tahoma"/>
              </w:rPr>
            </w:pPr>
          </w:p>
          <w:p w14:paraId="690D4D28" w14:textId="77777777" w:rsidR="00EE3163" w:rsidRDefault="00FC7047" w:rsidP="00A70796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  <w:r w:rsidRPr="00DA5801">
              <w:rPr>
                <w:rFonts w:cs="Arial"/>
                <w:sz w:val="28"/>
                <w:szCs w:val="28"/>
              </w:rPr>
              <w:t>El</w:t>
            </w:r>
            <w:r w:rsidRPr="00DA5801">
              <w:rPr>
                <w:sz w:val="28"/>
                <w:szCs w:val="28"/>
              </w:rPr>
              <w:t xml:space="preserve"> Instituto </w:t>
            </w:r>
            <w:r w:rsidR="00753DFF">
              <w:rPr>
                <w:sz w:val="28"/>
                <w:szCs w:val="28"/>
              </w:rPr>
              <w:t xml:space="preserve">de </w:t>
            </w:r>
            <w:r w:rsidRPr="00DA5801">
              <w:rPr>
                <w:sz w:val="28"/>
                <w:szCs w:val="28"/>
              </w:rPr>
              <w:t>Capacitación para el Trabajo del Estado de Quintana Roo</w:t>
            </w:r>
            <w:r w:rsidR="00254696">
              <w:rPr>
                <w:sz w:val="28"/>
                <w:szCs w:val="28"/>
              </w:rPr>
              <w:t>,</w:t>
            </w:r>
            <w:r w:rsidRPr="00DA5801">
              <w:rPr>
                <w:sz w:val="28"/>
                <w:szCs w:val="28"/>
              </w:rPr>
              <w:t xml:space="preserve"> con  </w:t>
            </w:r>
            <w:r>
              <w:rPr>
                <w:sz w:val="28"/>
                <w:szCs w:val="28"/>
              </w:rPr>
              <w:t xml:space="preserve">base </w:t>
            </w:r>
            <w:r w:rsidR="00753DFF">
              <w:rPr>
                <w:sz w:val="28"/>
                <w:szCs w:val="28"/>
              </w:rPr>
              <w:t>en e</w:t>
            </w:r>
            <w:r w:rsidR="00A70320">
              <w:rPr>
                <w:sz w:val="28"/>
                <w:szCs w:val="28"/>
              </w:rPr>
              <w:t>l programa nacional de protección civil 2013-2018</w:t>
            </w:r>
            <w:r w:rsidR="00A70796">
              <w:rPr>
                <w:sz w:val="28"/>
                <w:szCs w:val="28"/>
              </w:rPr>
              <w:t>, presenta</w:t>
            </w:r>
            <w:r w:rsidR="0006099E" w:rsidRPr="00DA5801">
              <w:rPr>
                <w:sz w:val="28"/>
                <w:szCs w:val="28"/>
              </w:rPr>
              <w:t xml:space="preserve"> el curso </w:t>
            </w:r>
            <w:r w:rsidR="005E4CD5" w:rsidRPr="005E4CD5">
              <w:rPr>
                <w:b/>
                <w:sz w:val="28"/>
                <w:szCs w:val="28"/>
              </w:rPr>
              <w:t>“BRIGADAS DE PROTECCIÓN CIVIL, EVACUACIÓN</w:t>
            </w:r>
            <w:r w:rsidR="000B69EF">
              <w:rPr>
                <w:b/>
                <w:sz w:val="28"/>
                <w:szCs w:val="28"/>
              </w:rPr>
              <w:t xml:space="preserve"> DE INMUEBLES</w:t>
            </w:r>
            <w:r w:rsidR="005E4CD5" w:rsidRPr="005E4CD5">
              <w:rPr>
                <w:b/>
                <w:sz w:val="28"/>
                <w:szCs w:val="28"/>
              </w:rPr>
              <w:t xml:space="preserve">, BÚSQUEDA Y RESCATE” </w:t>
            </w:r>
            <w:r w:rsidR="006F52E9">
              <w:rPr>
                <w:sz w:val="28"/>
                <w:szCs w:val="28"/>
              </w:rPr>
              <w:t>para</w:t>
            </w:r>
            <w:r w:rsidR="00EE3163" w:rsidRPr="00EE3163">
              <w:rPr>
                <w:sz w:val="28"/>
                <w:szCs w:val="28"/>
              </w:rPr>
              <w:t xml:space="preserve"> presentarlo ante las instituciones y dependencias</w:t>
            </w:r>
            <w:r w:rsidR="006F52E9">
              <w:rPr>
                <w:rFonts w:cs="Arial"/>
                <w:sz w:val="28"/>
                <w:szCs w:val="28"/>
              </w:rPr>
              <w:t xml:space="preserve"> para que el personal a su cargo</w:t>
            </w:r>
            <w:r w:rsidR="00A70320">
              <w:rPr>
                <w:rFonts w:cs="Arial"/>
                <w:sz w:val="28"/>
                <w:szCs w:val="28"/>
              </w:rPr>
              <w:t xml:space="preserve"> </w:t>
            </w:r>
            <w:r w:rsidR="006F52E9">
              <w:rPr>
                <w:rFonts w:cs="Arial"/>
                <w:sz w:val="28"/>
                <w:szCs w:val="28"/>
              </w:rPr>
              <w:t>se encuentren</w:t>
            </w:r>
            <w:r w:rsidR="00A70320">
              <w:rPr>
                <w:rFonts w:cs="Arial"/>
                <w:sz w:val="28"/>
                <w:szCs w:val="28"/>
              </w:rPr>
              <w:t xml:space="preserve"> actualiza</w:t>
            </w:r>
            <w:r w:rsidR="006F52E9">
              <w:rPr>
                <w:rFonts w:cs="Arial"/>
                <w:sz w:val="28"/>
                <w:szCs w:val="28"/>
              </w:rPr>
              <w:t xml:space="preserve">dos </w:t>
            </w:r>
            <w:r w:rsidR="00A70320">
              <w:rPr>
                <w:rFonts w:cs="Arial"/>
                <w:sz w:val="28"/>
                <w:szCs w:val="28"/>
              </w:rPr>
              <w:t>en las brigadas de protección</w:t>
            </w:r>
            <w:r w:rsidR="006F52E9">
              <w:rPr>
                <w:rFonts w:cs="Arial"/>
                <w:sz w:val="28"/>
                <w:szCs w:val="28"/>
              </w:rPr>
              <w:t xml:space="preserve"> y preparados para actuar en caso de presentarse una</w:t>
            </w:r>
            <w:r w:rsidR="00A70320">
              <w:rPr>
                <w:rFonts w:cs="Arial"/>
                <w:sz w:val="28"/>
                <w:szCs w:val="28"/>
              </w:rPr>
              <w:t xml:space="preserve"> emergencia</w:t>
            </w:r>
            <w:r w:rsidR="008751CB">
              <w:rPr>
                <w:rFonts w:cs="Arial"/>
                <w:sz w:val="28"/>
                <w:szCs w:val="28"/>
              </w:rPr>
              <w:t xml:space="preserve"> que pudiera afectar su centro de trabajo</w:t>
            </w:r>
            <w:r w:rsidR="006F52E9">
              <w:rPr>
                <w:rFonts w:cs="Arial"/>
                <w:sz w:val="28"/>
                <w:szCs w:val="28"/>
              </w:rPr>
              <w:t xml:space="preserve"> o al personal mismo</w:t>
            </w:r>
            <w:r w:rsidR="00A70320">
              <w:rPr>
                <w:rFonts w:cs="Arial"/>
                <w:sz w:val="28"/>
                <w:szCs w:val="28"/>
              </w:rPr>
              <w:t xml:space="preserve">.   </w:t>
            </w:r>
            <w:r w:rsidR="00EE3163">
              <w:rPr>
                <w:rFonts w:cs="Arial"/>
                <w:sz w:val="28"/>
                <w:szCs w:val="28"/>
              </w:rPr>
              <w:t>Dicho programa está conformado por tres unidades</w:t>
            </w:r>
            <w:r w:rsidR="00A70796">
              <w:rPr>
                <w:rFonts w:cs="Arial"/>
                <w:sz w:val="28"/>
                <w:szCs w:val="28"/>
              </w:rPr>
              <w:t>, con una duración total de 20 horas</w:t>
            </w:r>
            <w:r w:rsidR="00EE3163">
              <w:rPr>
                <w:rFonts w:cs="Arial"/>
                <w:sz w:val="28"/>
                <w:szCs w:val="28"/>
              </w:rPr>
              <w:t>:</w:t>
            </w:r>
          </w:p>
          <w:p w14:paraId="3E55EE98" w14:textId="77777777" w:rsidR="00EE3163" w:rsidRDefault="00EE3163" w:rsidP="0006099E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</w:p>
          <w:p w14:paraId="01AF08C0" w14:textId="77777777" w:rsidR="0006099E" w:rsidRDefault="00EE3163" w:rsidP="0006099E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b/>
              </w:rPr>
            </w:pPr>
            <w:r w:rsidRPr="00EE3163">
              <w:rPr>
                <w:rFonts w:cs="Arial"/>
                <w:b/>
              </w:rPr>
              <w:t>1.-</w:t>
            </w:r>
            <w:r>
              <w:rPr>
                <w:rFonts w:cs="Arial"/>
                <w:sz w:val="28"/>
                <w:szCs w:val="28"/>
              </w:rPr>
              <w:t xml:space="preserve">  </w:t>
            </w:r>
            <w:r w:rsidRPr="00A71240">
              <w:rPr>
                <w:rFonts w:cs="Arial"/>
                <w:b/>
              </w:rPr>
              <w:t>Brigada de Evacuación</w:t>
            </w:r>
          </w:p>
          <w:p w14:paraId="32EF64D3" w14:textId="77777777" w:rsidR="00EE3163" w:rsidRDefault="00EE3163" w:rsidP="0006099E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2.-   </w:t>
            </w:r>
            <w:r w:rsidRPr="00A71240">
              <w:rPr>
                <w:rFonts w:cs="Arial"/>
                <w:b/>
              </w:rPr>
              <w:t>Brigada de Búsqueda y Rescate</w:t>
            </w:r>
          </w:p>
          <w:p w14:paraId="24FBB98A" w14:textId="77777777" w:rsidR="00EE3163" w:rsidRDefault="00EE3163" w:rsidP="0006099E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</w:rPr>
              <w:t>3.-</w:t>
            </w:r>
            <w:r w:rsidRPr="00642293">
              <w:rPr>
                <w:rFonts w:cs="Arial"/>
                <w:b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  <w:lang w:val="es-ES_tradnl"/>
              </w:rPr>
              <w:t xml:space="preserve">   </w:t>
            </w:r>
            <w:r w:rsidRPr="00642293">
              <w:rPr>
                <w:rFonts w:cs="Arial"/>
                <w:b/>
                <w:sz w:val="22"/>
                <w:szCs w:val="22"/>
                <w:lang w:val="es-ES_tradnl"/>
              </w:rPr>
              <w:t>Simulacro</w:t>
            </w:r>
          </w:p>
          <w:p w14:paraId="6809A72A" w14:textId="77777777" w:rsidR="0006099E" w:rsidRDefault="0006099E" w:rsidP="0006099E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</w:p>
          <w:p w14:paraId="555EF3C3" w14:textId="77777777" w:rsidR="00FC7047" w:rsidRPr="00934736" w:rsidRDefault="00FC7047" w:rsidP="0006099E">
            <w:pPr>
              <w:ind w:left="922" w:right="922"/>
              <w:jc w:val="both"/>
              <w:rPr>
                <w:sz w:val="28"/>
                <w:szCs w:val="28"/>
              </w:rPr>
            </w:pPr>
          </w:p>
          <w:p w14:paraId="36BA6332" w14:textId="77777777" w:rsidR="00FC7047" w:rsidRPr="00934736" w:rsidRDefault="00FC7047" w:rsidP="00FC7047">
            <w:pPr>
              <w:ind w:left="-900" w:right="-566" w:firstLine="900"/>
              <w:rPr>
                <w:sz w:val="28"/>
                <w:szCs w:val="28"/>
              </w:rPr>
            </w:pPr>
          </w:p>
          <w:p w14:paraId="277C4976" w14:textId="77777777" w:rsidR="005A5C62" w:rsidRPr="002E0B4D" w:rsidRDefault="005A5C62" w:rsidP="00FC7047">
            <w:pPr>
              <w:tabs>
                <w:tab w:val="left" w:pos="12857"/>
              </w:tabs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14:paraId="3326B5C0" w14:textId="77777777" w:rsidR="00CD4938" w:rsidRDefault="00CD4938" w:rsidP="00CD4938">
      <w:pPr>
        <w:jc w:val="center"/>
        <w:rPr>
          <w:b/>
          <w:lang w:val="es-ES_tradnl"/>
        </w:rPr>
      </w:pPr>
    </w:p>
    <w:p w14:paraId="6F175F9D" w14:textId="77777777" w:rsidR="00CD4938" w:rsidRDefault="00CD4938" w:rsidP="00CD4938">
      <w:pPr>
        <w:jc w:val="both"/>
        <w:rPr>
          <w:b/>
          <w:lang w:val="es-ES_tradnl"/>
        </w:rPr>
      </w:pPr>
      <w:r>
        <w:rPr>
          <w:b/>
        </w:rPr>
        <w:br w:type="page"/>
      </w: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3477"/>
      </w:tblGrid>
      <w:tr w:rsidR="00CD4938" w14:paraId="3B947DEE" w14:textId="77777777" w:rsidTr="008D4542">
        <w:trPr>
          <w:gridBefore w:val="1"/>
          <w:wBefore w:w="23" w:type="dxa"/>
        </w:trPr>
        <w:tc>
          <w:tcPr>
            <w:tcW w:w="13477" w:type="dxa"/>
            <w:shd w:val="clear" w:color="auto" w:fill="00B050"/>
          </w:tcPr>
          <w:p w14:paraId="6EBBF435" w14:textId="77777777" w:rsidR="00CD4938" w:rsidRDefault="003A053F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CD4938" w14:paraId="27650512" w14:textId="77777777" w:rsidTr="008D4542">
        <w:trPr>
          <w:gridBefore w:val="1"/>
          <w:wBefore w:w="23" w:type="dxa"/>
          <w:trHeight w:val="8788"/>
        </w:trPr>
        <w:tc>
          <w:tcPr>
            <w:tcW w:w="13477" w:type="dxa"/>
          </w:tcPr>
          <w:p w14:paraId="4AAFE3DC" w14:textId="77777777" w:rsidR="00CD4938" w:rsidRPr="008D4542" w:rsidRDefault="00CD4938" w:rsidP="00E015F3">
            <w:pPr>
              <w:spacing w:line="360" w:lineRule="auto"/>
              <w:ind w:left="567" w:right="639"/>
              <w:rPr>
                <w:rFonts w:cs="Arial"/>
              </w:rPr>
            </w:pPr>
          </w:p>
          <w:p w14:paraId="58C544F0" w14:textId="77777777" w:rsidR="00EE3163" w:rsidRDefault="00EE3163" w:rsidP="00AC3717">
            <w:pPr>
              <w:tabs>
                <w:tab w:val="left" w:pos="12971"/>
              </w:tabs>
              <w:ind w:left="922" w:right="922"/>
              <w:jc w:val="both"/>
              <w:rPr>
                <w:sz w:val="28"/>
                <w:szCs w:val="28"/>
              </w:rPr>
            </w:pPr>
          </w:p>
          <w:p w14:paraId="22F2991C" w14:textId="77777777" w:rsidR="00AC3717" w:rsidRDefault="0006099E" w:rsidP="00AC3717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  <w:r w:rsidRPr="007D6334">
              <w:rPr>
                <w:sz w:val="28"/>
                <w:szCs w:val="28"/>
              </w:rPr>
              <w:t xml:space="preserve">El Instituto </w:t>
            </w:r>
            <w:r w:rsidR="00582CBB">
              <w:rPr>
                <w:sz w:val="28"/>
                <w:szCs w:val="28"/>
              </w:rPr>
              <w:t xml:space="preserve">de </w:t>
            </w:r>
            <w:r w:rsidRPr="007D6334">
              <w:rPr>
                <w:sz w:val="28"/>
                <w:szCs w:val="28"/>
              </w:rPr>
              <w:t xml:space="preserve">Capacitación para el Trabajo del Estado de Quintana Roo atendiendo a la demanda </w:t>
            </w:r>
            <w:r w:rsidR="00A70320">
              <w:rPr>
                <w:sz w:val="28"/>
                <w:szCs w:val="28"/>
              </w:rPr>
              <w:t>de empresas e instituciones, e</w:t>
            </w:r>
            <w:r>
              <w:rPr>
                <w:sz w:val="28"/>
                <w:szCs w:val="28"/>
              </w:rPr>
              <w:t xml:space="preserve">n cuanto a la actualización </w:t>
            </w:r>
            <w:r w:rsidR="00A70320">
              <w:rPr>
                <w:sz w:val="28"/>
                <w:szCs w:val="28"/>
              </w:rPr>
              <w:t xml:space="preserve">de las </w:t>
            </w:r>
            <w:r>
              <w:rPr>
                <w:sz w:val="28"/>
                <w:szCs w:val="28"/>
              </w:rPr>
              <w:t xml:space="preserve">funciones básicas para </w:t>
            </w:r>
            <w:r w:rsidR="00A70320">
              <w:rPr>
                <w:sz w:val="28"/>
                <w:szCs w:val="28"/>
              </w:rPr>
              <w:t xml:space="preserve">cada brigada de protección civil y al mismo tiempo fomentar el análisis de riesgos </w:t>
            </w:r>
            <w:r w:rsidR="00AC3717">
              <w:rPr>
                <w:sz w:val="28"/>
                <w:szCs w:val="28"/>
              </w:rPr>
              <w:t xml:space="preserve">y recursos </w:t>
            </w:r>
            <w:r w:rsidR="00A70320">
              <w:rPr>
                <w:sz w:val="28"/>
                <w:szCs w:val="28"/>
              </w:rPr>
              <w:t>dentro y fuera de un centro laboral,</w:t>
            </w:r>
            <w:r w:rsidR="00AC3717" w:rsidRPr="00DA5801">
              <w:rPr>
                <w:sz w:val="28"/>
                <w:szCs w:val="28"/>
              </w:rPr>
              <w:t xml:space="preserve"> con  </w:t>
            </w:r>
            <w:r w:rsidR="00AC3717">
              <w:rPr>
                <w:sz w:val="28"/>
                <w:szCs w:val="28"/>
              </w:rPr>
              <w:t xml:space="preserve">base en el programa nacional de protección civil 2013-2018, ha  </w:t>
            </w:r>
            <w:r w:rsidR="00AC3717" w:rsidRPr="00DA5801">
              <w:rPr>
                <w:sz w:val="28"/>
                <w:szCs w:val="28"/>
              </w:rPr>
              <w:t xml:space="preserve">elaborado el curso </w:t>
            </w:r>
            <w:r w:rsidR="00AC3717">
              <w:rPr>
                <w:sz w:val="28"/>
                <w:szCs w:val="28"/>
              </w:rPr>
              <w:t>“</w:t>
            </w:r>
            <w:r w:rsidR="005E4CD5">
              <w:rPr>
                <w:b/>
                <w:sz w:val="28"/>
                <w:szCs w:val="28"/>
              </w:rPr>
              <w:t>BRIGADAS DE PROTECCIÓ</w:t>
            </w:r>
            <w:r w:rsidR="00AC3717">
              <w:rPr>
                <w:b/>
                <w:sz w:val="28"/>
                <w:szCs w:val="28"/>
              </w:rPr>
              <w:t>N CIVIL</w:t>
            </w:r>
            <w:r w:rsidR="005E4CD5">
              <w:rPr>
                <w:b/>
                <w:sz w:val="28"/>
                <w:szCs w:val="28"/>
              </w:rPr>
              <w:t>, EVACUACIÓN</w:t>
            </w:r>
            <w:r w:rsidR="000B69EF">
              <w:rPr>
                <w:b/>
                <w:sz w:val="28"/>
                <w:szCs w:val="28"/>
              </w:rPr>
              <w:t xml:space="preserve"> DE INMUEBLES</w:t>
            </w:r>
            <w:r w:rsidR="005E4CD5">
              <w:rPr>
                <w:b/>
                <w:sz w:val="28"/>
                <w:szCs w:val="28"/>
              </w:rPr>
              <w:t>, BÚSQUEDA Y RESCATE</w:t>
            </w:r>
            <w:r w:rsidR="00AC3717">
              <w:rPr>
                <w:b/>
                <w:sz w:val="28"/>
                <w:szCs w:val="28"/>
              </w:rPr>
              <w:t>”</w:t>
            </w:r>
            <w:r w:rsidR="00AC3717">
              <w:rPr>
                <w:rFonts w:cs="Arial"/>
                <w:sz w:val="28"/>
                <w:szCs w:val="28"/>
              </w:rPr>
              <w:t xml:space="preserve"> para servir </w:t>
            </w:r>
            <w:r w:rsidR="00AC3717" w:rsidRPr="00DA5801">
              <w:rPr>
                <w:rFonts w:cs="Arial"/>
                <w:sz w:val="28"/>
                <w:szCs w:val="28"/>
              </w:rPr>
              <w:t xml:space="preserve">a los participantes del curso </w:t>
            </w:r>
            <w:r w:rsidR="00AC3717">
              <w:rPr>
                <w:rFonts w:cs="Arial"/>
                <w:sz w:val="28"/>
                <w:szCs w:val="28"/>
              </w:rPr>
              <w:t xml:space="preserve">interesados en actualizarse en los conocimientos teórico – prácticos de las brigadas de protección civil e identificar y analizar riesgos y recursos internos y externos de un inmueble con el fin de elaborar los planes de emergencia necesarios para cada tipo de emergencia que pudieran afectar </w:t>
            </w:r>
            <w:r w:rsidR="008751CB">
              <w:rPr>
                <w:rFonts w:cs="Arial"/>
                <w:sz w:val="28"/>
                <w:szCs w:val="28"/>
              </w:rPr>
              <w:t>en su centro de trabajo</w:t>
            </w:r>
            <w:r w:rsidR="00AC3717">
              <w:rPr>
                <w:rFonts w:cs="Arial"/>
                <w:sz w:val="28"/>
                <w:szCs w:val="28"/>
              </w:rPr>
              <w:t xml:space="preserve">.   </w:t>
            </w:r>
          </w:p>
          <w:p w14:paraId="4FE88C8E" w14:textId="77777777" w:rsidR="003A053F" w:rsidRPr="008D4542" w:rsidRDefault="003A053F" w:rsidP="00A70320">
            <w:pPr>
              <w:ind w:left="922" w:right="922"/>
              <w:jc w:val="both"/>
              <w:rPr>
                <w:rFonts w:cs="Arial"/>
              </w:rPr>
            </w:pPr>
          </w:p>
        </w:tc>
      </w:tr>
      <w:tr w:rsidR="00CD4938" w14:paraId="789A314D" w14:textId="77777777" w:rsidTr="008D4542">
        <w:tc>
          <w:tcPr>
            <w:tcW w:w="13500" w:type="dxa"/>
            <w:gridSpan w:val="2"/>
            <w:shd w:val="clear" w:color="auto" w:fill="00B050"/>
          </w:tcPr>
          <w:p w14:paraId="69804313" w14:textId="77777777" w:rsidR="00CD4938" w:rsidRDefault="00620145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</w:t>
            </w:r>
          </w:p>
        </w:tc>
      </w:tr>
      <w:tr w:rsidR="00CD4938" w14:paraId="75B5C933" w14:textId="77777777" w:rsidTr="008D4542">
        <w:trPr>
          <w:trHeight w:val="8788"/>
        </w:trPr>
        <w:tc>
          <w:tcPr>
            <w:tcW w:w="13500" w:type="dxa"/>
            <w:gridSpan w:val="2"/>
          </w:tcPr>
          <w:p w14:paraId="4E624B69" w14:textId="77777777" w:rsidR="00CD4938" w:rsidRPr="001237DD" w:rsidRDefault="00CD4938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14:paraId="2BF3DF7A" w14:textId="77777777" w:rsidR="007D57F0" w:rsidRPr="005A5C62" w:rsidRDefault="007D57F0" w:rsidP="00E015F3">
            <w:pPr>
              <w:spacing w:line="360" w:lineRule="auto"/>
              <w:ind w:left="567" w:right="639"/>
              <w:jc w:val="both"/>
              <w:rPr>
                <w:rFonts w:ascii="Tahoma" w:hAnsi="Tahoma" w:cs="Tahoma"/>
              </w:rPr>
            </w:pPr>
          </w:p>
          <w:p w14:paraId="45D1071D" w14:textId="77777777" w:rsidR="00E63FE3" w:rsidRDefault="00E63FE3" w:rsidP="00E63FE3">
            <w:pPr>
              <w:ind w:left="628" w:right="967"/>
              <w:rPr>
                <w:rFonts w:ascii="Tahoma" w:hAnsi="Tahoma" w:cs="Tahoma"/>
              </w:rPr>
            </w:pPr>
          </w:p>
          <w:p w14:paraId="7F0ABB6C" w14:textId="77777777" w:rsidR="008466C8" w:rsidRPr="001237DD" w:rsidRDefault="008466C8" w:rsidP="00472D8E">
            <w:pPr>
              <w:ind w:left="628" w:right="825"/>
              <w:jc w:val="both"/>
              <w:rPr>
                <w:rFonts w:ascii="Tahoma" w:hAnsi="Tahoma" w:cs="Tahoma"/>
              </w:rPr>
            </w:pPr>
          </w:p>
          <w:p w14:paraId="59C520E8" w14:textId="77777777" w:rsidR="0006099E" w:rsidRPr="006F52E9" w:rsidRDefault="0006099E" w:rsidP="0006099E">
            <w:pPr>
              <w:tabs>
                <w:tab w:val="left" w:pos="12971"/>
              </w:tabs>
              <w:spacing w:line="360" w:lineRule="auto"/>
              <w:ind w:left="567" w:right="922"/>
              <w:jc w:val="both"/>
              <w:rPr>
                <w:sz w:val="28"/>
                <w:szCs w:val="28"/>
              </w:rPr>
            </w:pPr>
            <w:r w:rsidRPr="006F52E9">
              <w:rPr>
                <w:sz w:val="28"/>
                <w:szCs w:val="28"/>
              </w:rPr>
              <w:t xml:space="preserve">Al finalizar el curso el capacitando </w:t>
            </w:r>
            <w:r w:rsidR="00AC3717" w:rsidRPr="006F52E9">
              <w:rPr>
                <w:sz w:val="28"/>
                <w:szCs w:val="28"/>
              </w:rPr>
              <w:t xml:space="preserve">conocerá las funciones </w:t>
            </w:r>
            <w:r w:rsidRPr="006F52E9">
              <w:rPr>
                <w:sz w:val="28"/>
                <w:szCs w:val="28"/>
              </w:rPr>
              <w:t xml:space="preserve">básicas de </w:t>
            </w:r>
            <w:r w:rsidR="00AC3717" w:rsidRPr="006F52E9">
              <w:rPr>
                <w:sz w:val="28"/>
                <w:szCs w:val="28"/>
              </w:rPr>
              <w:t xml:space="preserve">cada brigada de protección civil: evacuación de inmuebles, búsqueda y rescate, combate de incendios durante la etapa de prevención, auxilio y recuperación de una emergencia específica, </w:t>
            </w:r>
            <w:r w:rsidRPr="006F52E9">
              <w:rPr>
                <w:sz w:val="28"/>
                <w:szCs w:val="28"/>
              </w:rPr>
              <w:t xml:space="preserve">con la finalidad de </w:t>
            </w:r>
            <w:r w:rsidR="00AC3717" w:rsidRPr="006F52E9">
              <w:rPr>
                <w:sz w:val="28"/>
                <w:szCs w:val="28"/>
              </w:rPr>
              <w:t>desarrollar las acciones implementadas en el programa interno de protección civil y al mismo tiempo compleme</w:t>
            </w:r>
            <w:r w:rsidR="00A70796">
              <w:rPr>
                <w:sz w:val="28"/>
                <w:szCs w:val="28"/>
              </w:rPr>
              <w:t>ntar los planes de emergencia con</w:t>
            </w:r>
            <w:r w:rsidR="00AC3717" w:rsidRPr="006F52E9">
              <w:rPr>
                <w:sz w:val="28"/>
                <w:szCs w:val="28"/>
              </w:rPr>
              <w:t xml:space="preserve"> base</w:t>
            </w:r>
            <w:r w:rsidR="00A70796">
              <w:rPr>
                <w:sz w:val="28"/>
                <w:szCs w:val="28"/>
              </w:rPr>
              <w:t xml:space="preserve"> en el</w:t>
            </w:r>
            <w:r w:rsidR="00AC3717" w:rsidRPr="006F52E9">
              <w:rPr>
                <w:sz w:val="28"/>
                <w:szCs w:val="28"/>
              </w:rPr>
              <w:t xml:space="preserve"> análisis de riesgos y recursos dentro y fuera del inmueble.</w:t>
            </w:r>
          </w:p>
          <w:p w14:paraId="7A8C5C17" w14:textId="77777777" w:rsidR="00CD4938" w:rsidRPr="001237DD" w:rsidRDefault="00CD4938" w:rsidP="0006099E">
            <w:pPr>
              <w:spacing w:line="360" w:lineRule="auto"/>
              <w:ind w:left="1489" w:right="1064"/>
              <w:jc w:val="both"/>
              <w:rPr>
                <w:rFonts w:ascii="Tahoma" w:hAnsi="Tahoma" w:cs="Tahoma"/>
              </w:rPr>
            </w:pPr>
          </w:p>
        </w:tc>
      </w:tr>
    </w:tbl>
    <w:p w14:paraId="59F4AAA1" w14:textId="77777777" w:rsidR="00CD4938" w:rsidRDefault="00CD4938" w:rsidP="00CD4938">
      <w:pPr>
        <w:jc w:val="center"/>
        <w:rPr>
          <w:b/>
          <w:lang w:val="es-ES_tradnl"/>
        </w:rPr>
      </w:pPr>
    </w:p>
    <w:p w14:paraId="1A42BB22" w14:textId="77777777" w:rsidR="00CD4938" w:rsidRDefault="00CD4938" w:rsidP="00CD4938">
      <w:pPr>
        <w:jc w:val="center"/>
        <w:rPr>
          <w:b/>
          <w:lang w:val="es-ES_tradnl"/>
        </w:rPr>
      </w:pPr>
    </w:p>
    <w:p w14:paraId="0D11B643" w14:textId="77777777" w:rsidR="00CD4938" w:rsidRDefault="00CD4938" w:rsidP="00472D8E">
      <w:pPr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14:paraId="711385FE" w14:textId="77777777" w:rsidTr="00796C1E">
        <w:tc>
          <w:tcPr>
            <w:tcW w:w="13500" w:type="dxa"/>
            <w:shd w:val="clear" w:color="auto" w:fill="00B050"/>
          </w:tcPr>
          <w:p w14:paraId="7B89D093" w14:textId="77777777"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CD4938" w:rsidRPr="0074720E" w14:paraId="3F4B1789" w14:textId="77777777">
        <w:trPr>
          <w:trHeight w:val="8788"/>
        </w:trPr>
        <w:tc>
          <w:tcPr>
            <w:tcW w:w="13500" w:type="dxa"/>
          </w:tcPr>
          <w:p w14:paraId="15086560" w14:textId="77777777" w:rsidR="00CD4938" w:rsidRDefault="00CD4938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14:paraId="7E25D057" w14:textId="77777777" w:rsidR="007C1C48" w:rsidRPr="00C03FD4" w:rsidRDefault="007C1C48" w:rsidP="00C03FD4">
            <w:pPr>
              <w:spacing w:line="360" w:lineRule="auto"/>
              <w:ind w:left="770" w:right="1064" w:firstLine="10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 w:rsidRPr="00C03FD4">
              <w:rPr>
                <w:rFonts w:cs="Arial"/>
                <w:sz w:val="28"/>
                <w:szCs w:val="28"/>
                <w:lang w:val="es-MX" w:eastAsia="es-MX"/>
              </w:rPr>
              <w:t xml:space="preserve">El curso </w:t>
            </w:r>
            <w:r w:rsidRPr="00403B92">
              <w:rPr>
                <w:rFonts w:cs="Arial"/>
                <w:b/>
                <w:sz w:val="28"/>
                <w:szCs w:val="28"/>
                <w:lang w:val="es-MX" w:eastAsia="es-MX"/>
              </w:rPr>
              <w:t>“</w:t>
            </w:r>
            <w:r w:rsidR="005E4CD5">
              <w:rPr>
                <w:b/>
                <w:sz w:val="28"/>
                <w:szCs w:val="28"/>
              </w:rPr>
              <w:t>BRIGADAS DE PROTECCIÓN CIVIL, EVACUACIÓN</w:t>
            </w:r>
            <w:r w:rsidR="000B69EF">
              <w:rPr>
                <w:b/>
                <w:sz w:val="28"/>
                <w:szCs w:val="28"/>
              </w:rPr>
              <w:t xml:space="preserve"> DE INMUEBLES</w:t>
            </w:r>
            <w:r w:rsidR="005E4CD5">
              <w:rPr>
                <w:b/>
                <w:sz w:val="28"/>
                <w:szCs w:val="28"/>
              </w:rPr>
              <w:t>, BÚSQUEDA Y RESCATE</w:t>
            </w:r>
            <w:r w:rsidR="00F60621" w:rsidRPr="00403B92">
              <w:rPr>
                <w:rFonts w:cs="Arial"/>
                <w:b/>
                <w:sz w:val="28"/>
                <w:szCs w:val="28"/>
                <w:lang w:val="es-MX" w:eastAsia="es-MX"/>
              </w:rPr>
              <w:t>”</w:t>
            </w:r>
            <w:r w:rsidR="00F60621">
              <w:rPr>
                <w:rFonts w:cs="Arial"/>
                <w:sz w:val="28"/>
                <w:szCs w:val="28"/>
                <w:lang w:val="es-MX" w:eastAsia="es-MX"/>
              </w:rPr>
              <w:t xml:space="preserve"> </w:t>
            </w:r>
            <w:r w:rsidR="00592F6C">
              <w:rPr>
                <w:rFonts w:cs="Arial"/>
                <w:sz w:val="28"/>
                <w:szCs w:val="28"/>
                <w:lang w:val="es-MX" w:eastAsia="es-MX"/>
              </w:rPr>
              <w:t xml:space="preserve">está </w:t>
            </w:r>
            <w:r w:rsidR="00136631" w:rsidRPr="00C03FD4">
              <w:rPr>
                <w:rFonts w:cs="Arial"/>
                <w:sz w:val="28"/>
                <w:szCs w:val="28"/>
                <w:lang w:val="es-MX" w:eastAsia="es-MX"/>
              </w:rPr>
              <w:t xml:space="preserve">dirigido </w:t>
            </w:r>
            <w:r w:rsidR="000E78E7" w:rsidRPr="00C03FD4">
              <w:rPr>
                <w:rFonts w:cs="Arial"/>
                <w:sz w:val="28"/>
                <w:szCs w:val="28"/>
                <w:lang w:val="es-MX" w:eastAsia="es-MX"/>
              </w:rPr>
              <w:t>a</w:t>
            </w:r>
            <w:r w:rsidR="00AC3717">
              <w:rPr>
                <w:rFonts w:cs="Arial"/>
                <w:sz w:val="28"/>
                <w:szCs w:val="28"/>
                <w:lang w:val="es-MX" w:eastAsia="es-MX"/>
              </w:rPr>
              <w:t>l personal laboral de cada centro de trabajo que forma parte de las brigadas de protección civil</w:t>
            </w:r>
            <w:r w:rsidR="00136631" w:rsidRPr="00C03FD4">
              <w:rPr>
                <w:rFonts w:cs="Arial"/>
                <w:sz w:val="28"/>
                <w:szCs w:val="28"/>
                <w:lang w:val="es-MX" w:eastAsia="es-MX"/>
              </w:rPr>
              <w:t>, de sexo</w:t>
            </w:r>
            <w:r w:rsidR="00C1226B">
              <w:rPr>
                <w:rFonts w:cs="Arial"/>
                <w:sz w:val="28"/>
                <w:szCs w:val="28"/>
                <w:lang w:val="es-MX" w:eastAsia="es-MX"/>
              </w:rPr>
              <w:t xml:space="preserve"> indistinto</w:t>
            </w:r>
            <w:r w:rsidR="00136631" w:rsidRPr="00C03FD4">
              <w:rPr>
                <w:rFonts w:cs="Arial"/>
                <w:sz w:val="28"/>
                <w:szCs w:val="28"/>
                <w:lang w:val="es-MX" w:eastAsia="es-MX"/>
              </w:rPr>
              <w:t>.</w:t>
            </w:r>
          </w:p>
          <w:p w14:paraId="0BB689DA" w14:textId="77777777" w:rsidR="007C1C48" w:rsidRDefault="007C1C48" w:rsidP="0027147E">
            <w:pPr>
              <w:autoSpaceDE w:val="0"/>
              <w:autoSpaceDN w:val="0"/>
              <w:adjustRightInd w:val="0"/>
              <w:ind w:right="1064"/>
              <w:jc w:val="both"/>
              <w:rPr>
                <w:rFonts w:ascii="Tahoma" w:hAnsi="Tahoma" w:cs="Tahoma"/>
              </w:rPr>
            </w:pPr>
          </w:p>
          <w:p w14:paraId="74D32790" w14:textId="77777777" w:rsidR="00307ABC" w:rsidRDefault="00307ABC" w:rsidP="00C03FD4">
            <w:pPr>
              <w:autoSpaceDE w:val="0"/>
              <w:autoSpaceDN w:val="0"/>
              <w:adjustRightInd w:val="0"/>
              <w:ind w:left="770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>
              <w:rPr>
                <w:rFonts w:cs="Arial"/>
                <w:sz w:val="28"/>
                <w:szCs w:val="28"/>
                <w:lang w:val="es-MX" w:eastAsia="es-MX"/>
              </w:rPr>
              <w:t>El aspirante que desee ingresar al curso deberá cubrir los siguientes requisitos:</w:t>
            </w:r>
          </w:p>
          <w:p w14:paraId="63A1C86E" w14:textId="77777777" w:rsidR="00C03FD4" w:rsidRPr="00C03FD4" w:rsidRDefault="00C03FD4" w:rsidP="00C03FD4">
            <w:pPr>
              <w:autoSpaceDE w:val="0"/>
              <w:autoSpaceDN w:val="0"/>
              <w:adjustRightInd w:val="0"/>
              <w:ind w:left="770"/>
              <w:jc w:val="both"/>
              <w:rPr>
                <w:rFonts w:cs="Arial"/>
                <w:i/>
                <w:iCs/>
                <w:sz w:val="28"/>
                <w:szCs w:val="28"/>
                <w:lang w:val="es-MX" w:eastAsia="es-MX"/>
              </w:rPr>
            </w:pPr>
          </w:p>
          <w:p w14:paraId="50930D62" w14:textId="77777777" w:rsidR="00F60621" w:rsidRDefault="00A70796" w:rsidP="006C5CD3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276" w:lineRule="auto"/>
              <w:ind w:right="1064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>
              <w:rPr>
                <w:rFonts w:cs="Arial"/>
                <w:sz w:val="28"/>
                <w:szCs w:val="28"/>
                <w:lang w:val="es-MX" w:eastAsia="es-MX"/>
              </w:rPr>
              <w:t>Aplicar la comunicación verbal</w:t>
            </w:r>
            <w:r w:rsidR="00F60621" w:rsidRPr="006F52E9">
              <w:rPr>
                <w:rFonts w:cs="Arial"/>
                <w:sz w:val="28"/>
                <w:szCs w:val="28"/>
                <w:lang w:val="es-MX" w:eastAsia="es-MX"/>
              </w:rPr>
              <w:t>.</w:t>
            </w:r>
          </w:p>
          <w:p w14:paraId="3475583F" w14:textId="77777777" w:rsidR="00A70796" w:rsidRDefault="00A70796" w:rsidP="006C5CD3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276" w:lineRule="auto"/>
              <w:ind w:right="1064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>
              <w:rPr>
                <w:rFonts w:cs="Arial"/>
                <w:sz w:val="28"/>
                <w:szCs w:val="28"/>
                <w:lang w:val="es-MX" w:eastAsia="es-MX"/>
              </w:rPr>
              <w:t>Saber leer y escribir.</w:t>
            </w:r>
          </w:p>
          <w:p w14:paraId="14C73517" w14:textId="77777777" w:rsidR="00C92C52" w:rsidRDefault="00C92C52" w:rsidP="006C5CD3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276" w:lineRule="auto"/>
              <w:ind w:right="1064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>
              <w:rPr>
                <w:rFonts w:cs="Arial"/>
                <w:sz w:val="28"/>
                <w:szCs w:val="28"/>
                <w:lang w:val="es-MX" w:eastAsia="es-MX"/>
              </w:rPr>
              <w:t>Aplicar las cuatro operaciones básicas.</w:t>
            </w:r>
          </w:p>
          <w:p w14:paraId="394C82C8" w14:textId="77777777" w:rsidR="00C92C52" w:rsidRDefault="00C92C52" w:rsidP="006C5CD3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276" w:lineRule="auto"/>
              <w:ind w:right="1064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>
              <w:rPr>
                <w:rFonts w:cs="Arial"/>
                <w:sz w:val="28"/>
                <w:szCs w:val="28"/>
                <w:lang w:val="es-MX" w:eastAsia="es-MX"/>
              </w:rPr>
              <w:t xml:space="preserve">Edad mínima de 15 años. </w:t>
            </w:r>
          </w:p>
          <w:p w14:paraId="4741FAD0" w14:textId="77777777" w:rsidR="00C92C52" w:rsidRPr="006F52E9" w:rsidRDefault="00C92C52" w:rsidP="006C5CD3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276" w:lineRule="auto"/>
              <w:ind w:right="1064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>
              <w:rPr>
                <w:rFonts w:cs="Arial"/>
                <w:sz w:val="28"/>
                <w:szCs w:val="28"/>
                <w:lang w:val="es-MX" w:eastAsia="es-MX"/>
              </w:rPr>
              <w:t xml:space="preserve">Ganas de aprender. </w:t>
            </w:r>
          </w:p>
          <w:p w14:paraId="493FD454" w14:textId="77777777" w:rsidR="00F60621" w:rsidRPr="006F52E9" w:rsidRDefault="002E3BA1" w:rsidP="006C5CD3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276" w:lineRule="auto"/>
              <w:ind w:right="1064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 w:rsidRPr="006F52E9">
              <w:rPr>
                <w:rFonts w:cs="Arial"/>
                <w:sz w:val="28"/>
                <w:szCs w:val="28"/>
                <w:lang w:val="es-MX" w:eastAsia="es-MX"/>
              </w:rPr>
              <w:t>Participar en</w:t>
            </w:r>
            <w:r w:rsidR="00F60621" w:rsidRPr="006F52E9">
              <w:rPr>
                <w:rFonts w:cs="Arial"/>
                <w:sz w:val="28"/>
                <w:szCs w:val="28"/>
                <w:lang w:val="es-MX" w:eastAsia="es-MX"/>
              </w:rPr>
              <w:t xml:space="preserve"> </w:t>
            </w:r>
            <w:r w:rsidRPr="006F52E9">
              <w:rPr>
                <w:rFonts w:cs="Arial"/>
                <w:sz w:val="28"/>
                <w:szCs w:val="28"/>
                <w:lang w:val="es-MX" w:eastAsia="es-MX"/>
              </w:rPr>
              <w:t xml:space="preserve">actividades físicas </w:t>
            </w:r>
            <w:r w:rsidR="008751CB" w:rsidRPr="006F52E9">
              <w:rPr>
                <w:rFonts w:cs="Arial"/>
                <w:sz w:val="28"/>
                <w:szCs w:val="28"/>
                <w:lang w:val="es-MX" w:eastAsia="es-MX"/>
              </w:rPr>
              <w:t>prácticas</w:t>
            </w:r>
            <w:r w:rsidRPr="006F52E9">
              <w:rPr>
                <w:rFonts w:cs="Arial"/>
                <w:sz w:val="28"/>
                <w:szCs w:val="28"/>
                <w:lang w:val="es-MX" w:eastAsia="es-MX"/>
              </w:rPr>
              <w:t xml:space="preserve">. </w:t>
            </w:r>
          </w:p>
          <w:p w14:paraId="30C18165" w14:textId="77777777" w:rsidR="007D57F0" w:rsidRDefault="00C92C52" w:rsidP="00F60621">
            <w:pPr>
              <w:tabs>
                <w:tab w:val="left" w:pos="13360"/>
              </w:tabs>
              <w:autoSpaceDE w:val="0"/>
              <w:autoSpaceDN w:val="0"/>
              <w:adjustRightInd w:val="0"/>
              <w:ind w:left="780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>
              <w:rPr>
                <w:rFonts w:cs="Arial"/>
                <w:sz w:val="28"/>
                <w:szCs w:val="28"/>
                <w:lang w:val="es-MX" w:eastAsia="es-MX"/>
              </w:rPr>
              <w:t xml:space="preserve">Además para poder inscribirse, el aspirante deberá entregar la documentación siguiente: </w:t>
            </w:r>
          </w:p>
          <w:p w14:paraId="0A8DC23B" w14:textId="77777777" w:rsidR="00C92C52" w:rsidRPr="0027147E" w:rsidRDefault="00C92C52" w:rsidP="006C5CD3">
            <w:pPr>
              <w:pStyle w:val="Prrafodelista"/>
              <w:numPr>
                <w:ilvl w:val="0"/>
                <w:numId w:val="13"/>
              </w:numPr>
              <w:tabs>
                <w:tab w:val="left" w:pos="13360"/>
              </w:tabs>
              <w:autoSpaceDE w:val="0"/>
              <w:autoSpaceDN w:val="0"/>
              <w:adjustRightInd w:val="0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 w:rsidRPr="0027147E">
              <w:rPr>
                <w:rFonts w:cs="Arial"/>
                <w:sz w:val="28"/>
                <w:szCs w:val="28"/>
                <w:lang w:val="es-MX" w:eastAsia="es-MX"/>
              </w:rPr>
              <w:t>Acta de nacimiento.</w:t>
            </w:r>
          </w:p>
          <w:p w14:paraId="7B61104C" w14:textId="77777777" w:rsidR="00C92C52" w:rsidRPr="0027147E" w:rsidRDefault="00C92C52" w:rsidP="006C5CD3">
            <w:pPr>
              <w:pStyle w:val="Prrafodelista"/>
              <w:numPr>
                <w:ilvl w:val="0"/>
                <w:numId w:val="13"/>
              </w:numPr>
              <w:tabs>
                <w:tab w:val="left" w:pos="13360"/>
              </w:tabs>
              <w:autoSpaceDE w:val="0"/>
              <w:autoSpaceDN w:val="0"/>
              <w:adjustRightInd w:val="0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 w:rsidRPr="0027147E">
              <w:rPr>
                <w:rFonts w:cs="Arial"/>
                <w:sz w:val="28"/>
                <w:szCs w:val="28"/>
                <w:lang w:val="es-MX" w:eastAsia="es-MX"/>
              </w:rPr>
              <w:t>Comprobante de domicilio.</w:t>
            </w:r>
          </w:p>
          <w:p w14:paraId="55BB1CA8" w14:textId="77777777" w:rsidR="00C92C52" w:rsidRPr="0027147E" w:rsidRDefault="00C92C52" w:rsidP="006C5CD3">
            <w:pPr>
              <w:pStyle w:val="Prrafodelista"/>
              <w:numPr>
                <w:ilvl w:val="0"/>
                <w:numId w:val="13"/>
              </w:numPr>
              <w:tabs>
                <w:tab w:val="left" w:pos="13360"/>
              </w:tabs>
              <w:autoSpaceDE w:val="0"/>
              <w:autoSpaceDN w:val="0"/>
              <w:adjustRightInd w:val="0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 w:rsidRPr="0027147E">
              <w:rPr>
                <w:rFonts w:cs="Arial"/>
                <w:sz w:val="28"/>
                <w:szCs w:val="28"/>
                <w:lang w:val="es-MX" w:eastAsia="es-MX"/>
              </w:rPr>
              <w:t>CURP</w:t>
            </w:r>
          </w:p>
          <w:p w14:paraId="06474C5A" w14:textId="77777777" w:rsidR="00C92C52" w:rsidRPr="0027147E" w:rsidRDefault="00C92C52" w:rsidP="006C5CD3">
            <w:pPr>
              <w:pStyle w:val="Prrafodelista"/>
              <w:numPr>
                <w:ilvl w:val="0"/>
                <w:numId w:val="13"/>
              </w:numPr>
              <w:tabs>
                <w:tab w:val="left" w:pos="13360"/>
              </w:tabs>
              <w:autoSpaceDE w:val="0"/>
              <w:autoSpaceDN w:val="0"/>
              <w:adjustRightInd w:val="0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 w:rsidRPr="0027147E">
              <w:rPr>
                <w:rFonts w:cs="Arial"/>
                <w:sz w:val="28"/>
                <w:szCs w:val="28"/>
                <w:lang w:val="es-MX" w:eastAsia="es-MX"/>
              </w:rPr>
              <w:t>Comprobante del último grado de estudios.</w:t>
            </w:r>
          </w:p>
          <w:p w14:paraId="7848BAB6" w14:textId="77777777" w:rsidR="00C92C52" w:rsidRDefault="00C92C52" w:rsidP="006C5CD3">
            <w:pPr>
              <w:pStyle w:val="Prrafodelista"/>
              <w:numPr>
                <w:ilvl w:val="0"/>
                <w:numId w:val="13"/>
              </w:numPr>
              <w:tabs>
                <w:tab w:val="left" w:pos="13360"/>
              </w:tabs>
              <w:autoSpaceDE w:val="0"/>
              <w:autoSpaceDN w:val="0"/>
              <w:adjustRightInd w:val="0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 w:rsidRPr="0027147E">
              <w:rPr>
                <w:rFonts w:cs="Arial"/>
                <w:sz w:val="28"/>
                <w:szCs w:val="28"/>
                <w:lang w:val="es-MX" w:eastAsia="es-MX"/>
              </w:rPr>
              <w:t>Solicitud de inscripción con los datos requeridos.</w:t>
            </w:r>
          </w:p>
          <w:p w14:paraId="192FC3CB" w14:textId="77777777" w:rsidR="0027147E" w:rsidRPr="0027147E" w:rsidRDefault="0027147E" w:rsidP="0027147E">
            <w:pPr>
              <w:pStyle w:val="Prrafodelista"/>
              <w:tabs>
                <w:tab w:val="left" w:pos="13360"/>
              </w:tabs>
              <w:autoSpaceDE w:val="0"/>
              <w:autoSpaceDN w:val="0"/>
              <w:adjustRightInd w:val="0"/>
              <w:ind w:left="1635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</w:p>
          <w:p w14:paraId="5876F6F8" w14:textId="77777777" w:rsidR="00C92C52" w:rsidRPr="006F52E9" w:rsidRDefault="00C92C52" w:rsidP="00C92C52">
            <w:pPr>
              <w:tabs>
                <w:tab w:val="left" w:pos="13360"/>
              </w:tabs>
              <w:autoSpaceDE w:val="0"/>
              <w:autoSpaceDN w:val="0"/>
              <w:adjustRightInd w:val="0"/>
              <w:ind w:left="780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>
              <w:rPr>
                <w:rFonts w:cs="Arial"/>
                <w:sz w:val="28"/>
                <w:szCs w:val="28"/>
                <w:lang w:val="es-MX" w:eastAsia="es-MX"/>
              </w:rPr>
              <w:t>Lo anterior, de acuerdo con las Normas de Control Escolar de las Unidades de Capacitación para el Trabajo, autorizadas  por la Dirección General de Centros de Formación para el Trabajo (DGCFT)</w:t>
            </w:r>
            <w:r w:rsidR="0027147E">
              <w:rPr>
                <w:rFonts w:cs="Arial"/>
                <w:sz w:val="28"/>
                <w:szCs w:val="28"/>
                <w:lang w:val="es-MX" w:eastAsia="es-MX"/>
              </w:rPr>
              <w:t xml:space="preserve">. </w:t>
            </w:r>
          </w:p>
          <w:p w14:paraId="66ED7915" w14:textId="77777777" w:rsidR="00CD4938" w:rsidRPr="00B26046" w:rsidRDefault="00CD4938" w:rsidP="00AA4474">
            <w:pPr>
              <w:autoSpaceDE w:val="0"/>
              <w:autoSpaceDN w:val="0"/>
              <w:adjustRightInd w:val="0"/>
              <w:ind w:left="782" w:right="1066"/>
              <w:jc w:val="both"/>
              <w:rPr>
                <w:rFonts w:ascii="Tahoma" w:hAnsi="Tahoma" w:cs="Tahoma"/>
              </w:rPr>
            </w:pPr>
          </w:p>
        </w:tc>
      </w:tr>
    </w:tbl>
    <w:p w14:paraId="3ED2B4BE" w14:textId="77777777"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0968BD" w14:paraId="1DEBE55C" w14:textId="77777777" w:rsidTr="005F76B2">
        <w:trPr>
          <w:cantSplit/>
          <w:trHeight w:val="415"/>
          <w:tblHeader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346CABED" w14:textId="77777777" w:rsidR="000968BD" w:rsidRPr="00D03602" w:rsidRDefault="000968BD" w:rsidP="000968BD">
            <w:pPr>
              <w:jc w:val="center"/>
              <w:rPr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14:paraId="480C60D7" w14:textId="77777777" w:rsidR="000968BD" w:rsidRPr="00D03602" w:rsidRDefault="000968BD" w:rsidP="000968BD">
            <w:pPr>
              <w:pStyle w:val="Ttulo4"/>
              <w:rPr>
                <w:rFonts w:cs="Arial"/>
                <w:sz w:val="26"/>
                <w:szCs w:val="26"/>
              </w:rPr>
            </w:pPr>
            <w:r w:rsidRPr="00D03602">
              <w:rPr>
                <w:sz w:val="26"/>
                <w:szCs w:val="26"/>
              </w:rPr>
              <w:t>NOMBRE</w:t>
            </w:r>
          </w:p>
        </w:tc>
      </w:tr>
      <w:tr w:rsidR="000968BD" w14:paraId="261F2BA7" w14:textId="77777777" w:rsidTr="005F76B2">
        <w:trPr>
          <w:cantSplit/>
          <w:trHeight w:val="336"/>
          <w:tblHeader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7DCAB84F" w14:textId="77777777" w:rsidR="000968BD" w:rsidRPr="00D03602" w:rsidRDefault="000968BD" w:rsidP="000968BD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650DB040" w14:textId="77777777" w:rsidR="000968BD" w:rsidRPr="00D03602" w:rsidRDefault="000968BD" w:rsidP="000968BD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592F6356" w14:textId="77777777" w:rsidR="000968BD" w:rsidRPr="00D03602" w:rsidRDefault="000968BD" w:rsidP="000968BD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14:paraId="0A02BD27" w14:textId="77777777" w:rsidR="000968BD" w:rsidRDefault="000968BD" w:rsidP="000968BD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3C377E" w:rsidRPr="009F3BF4" w14:paraId="501F80FC" w14:textId="77777777" w:rsidTr="000A2D02">
        <w:trPr>
          <w:trHeight w:val="440"/>
        </w:trPr>
        <w:tc>
          <w:tcPr>
            <w:tcW w:w="1395" w:type="dxa"/>
            <w:tcBorders>
              <w:top w:val="nil"/>
            </w:tcBorders>
            <w:vAlign w:val="center"/>
          </w:tcPr>
          <w:p w14:paraId="14DA7F23" w14:textId="77777777" w:rsidR="003C377E" w:rsidRPr="004F2AF4" w:rsidRDefault="003C377E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4F2AF4">
              <w:rPr>
                <w:rFonts w:cs="Arial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227" w:type="dxa"/>
            <w:tcBorders>
              <w:top w:val="nil"/>
            </w:tcBorders>
            <w:vAlign w:val="center"/>
          </w:tcPr>
          <w:p w14:paraId="1D4C108C" w14:textId="77777777" w:rsidR="003C377E" w:rsidRPr="004F2AF4" w:rsidRDefault="003C377E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0A23927F" w14:textId="77777777" w:rsidR="003C377E" w:rsidRPr="004F2AF4" w:rsidRDefault="003C377E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  <w:vAlign w:val="center"/>
          </w:tcPr>
          <w:p w14:paraId="11B7B821" w14:textId="494AA0C0" w:rsidR="003C377E" w:rsidRDefault="00DC2A87" w:rsidP="006F7D8D">
            <w:pPr>
              <w:rPr>
                <w:rFonts w:cs="Arial"/>
                <w:i/>
                <w:iCs/>
                <w:sz w:val="20"/>
                <w:lang w:val="es-MX"/>
              </w:rPr>
            </w:pPr>
            <w:r w:rsidRPr="00A71240">
              <w:rPr>
                <w:rFonts w:cs="Arial"/>
                <w:b/>
              </w:rPr>
              <w:t>BRIGADA DE EVACUACIÓN</w:t>
            </w:r>
            <w:r w:rsidR="00951677">
              <w:rPr>
                <w:rFonts w:cs="Arial"/>
                <w:b/>
              </w:rPr>
              <w:t xml:space="preserve"> DE INMUEBLES</w:t>
            </w:r>
          </w:p>
        </w:tc>
      </w:tr>
      <w:tr w:rsidR="005C519F" w:rsidRPr="009F3BF4" w14:paraId="734EC8C6" w14:textId="77777777" w:rsidTr="000A2D02">
        <w:trPr>
          <w:trHeight w:val="440"/>
        </w:trPr>
        <w:tc>
          <w:tcPr>
            <w:tcW w:w="1395" w:type="dxa"/>
            <w:tcBorders>
              <w:top w:val="nil"/>
            </w:tcBorders>
            <w:vAlign w:val="center"/>
          </w:tcPr>
          <w:p w14:paraId="63A429D2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  <w:vAlign w:val="center"/>
          </w:tcPr>
          <w:p w14:paraId="2BE55B2C" w14:textId="77777777" w:rsidR="005C519F" w:rsidRPr="004F2AF4" w:rsidRDefault="000219A8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18E76075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  <w:vAlign w:val="center"/>
          </w:tcPr>
          <w:p w14:paraId="7F6C2830" w14:textId="77777777" w:rsidR="005C519F" w:rsidRPr="005E4CD5" w:rsidRDefault="005E4CD5" w:rsidP="006F7D8D">
            <w:pPr>
              <w:rPr>
                <w:rFonts w:cs="Arial"/>
                <w:i/>
                <w:iCs/>
                <w:sz w:val="20"/>
              </w:rPr>
            </w:pPr>
            <w:r w:rsidRPr="00BF2DEC">
              <w:rPr>
                <w:rFonts w:cs="Arial"/>
              </w:rPr>
              <w:t>Introducción.</w:t>
            </w:r>
          </w:p>
        </w:tc>
      </w:tr>
      <w:tr w:rsidR="005C519F" w:rsidRPr="009F3BF4" w14:paraId="69A83481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30794034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36A0D080" w14:textId="77777777" w:rsidR="005C519F" w:rsidRPr="004F2AF4" w:rsidRDefault="000219A8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1701" w:type="dxa"/>
            <w:vAlign w:val="center"/>
          </w:tcPr>
          <w:p w14:paraId="526B8E86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8439" w14:textId="77777777" w:rsidR="005C519F" w:rsidRPr="006F7D8D" w:rsidRDefault="005E4CD5" w:rsidP="004F2AF4">
            <w:pPr>
              <w:rPr>
                <w:rFonts w:cs="Arial"/>
                <w:i/>
                <w:iCs/>
                <w:sz w:val="20"/>
                <w:lang w:val="es-MX"/>
              </w:rPr>
            </w:pPr>
            <w:r w:rsidRPr="00BF2DEC">
              <w:rPr>
                <w:rFonts w:cs="Arial"/>
              </w:rPr>
              <w:t>Definición de Brigadas Internas</w:t>
            </w:r>
          </w:p>
        </w:tc>
      </w:tr>
      <w:tr w:rsidR="005C519F" w:rsidRPr="009F3BF4" w14:paraId="650BA0C1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74F322BD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2E889064" w14:textId="77777777" w:rsidR="005C519F" w:rsidRPr="004F2AF4" w:rsidRDefault="000219A8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1701" w:type="dxa"/>
            <w:vAlign w:val="center"/>
          </w:tcPr>
          <w:p w14:paraId="48181D2D" w14:textId="77777777" w:rsidR="005C519F" w:rsidRPr="004F2AF4" w:rsidRDefault="005C519F" w:rsidP="00F9432A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2420CF" w14:textId="77777777" w:rsidR="005C519F" w:rsidRPr="006F7D8D" w:rsidRDefault="005E4CD5" w:rsidP="004F2AF4">
            <w:pPr>
              <w:rPr>
                <w:rFonts w:cs="Arial"/>
                <w:i/>
                <w:iCs/>
                <w:sz w:val="20"/>
                <w:lang w:val="es-MX"/>
              </w:rPr>
            </w:pPr>
            <w:r w:rsidRPr="00BF2DEC">
              <w:rPr>
                <w:rFonts w:cs="Arial"/>
              </w:rPr>
              <w:t>Funciones de la Brigada Interna</w:t>
            </w:r>
          </w:p>
        </w:tc>
      </w:tr>
      <w:tr w:rsidR="005C519F" w:rsidRPr="009F3BF4" w14:paraId="00DF44E8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0A22FA1D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7AE1D085" w14:textId="77777777" w:rsidR="005C519F" w:rsidRPr="004F2AF4" w:rsidRDefault="000219A8" w:rsidP="00F9432A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1701" w:type="dxa"/>
            <w:vAlign w:val="center"/>
          </w:tcPr>
          <w:p w14:paraId="4409820A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EA00F" w14:textId="77777777" w:rsidR="005C519F" w:rsidRPr="006F7D8D" w:rsidRDefault="005E4CD5" w:rsidP="006F7D8D">
            <w:pPr>
              <w:rPr>
                <w:rFonts w:cs="Arial"/>
                <w:i/>
                <w:iCs/>
                <w:sz w:val="20"/>
                <w:lang w:val="es-MX"/>
              </w:rPr>
            </w:pPr>
            <w:r w:rsidRPr="00BF2DEC">
              <w:rPr>
                <w:rFonts w:cs="Arial"/>
              </w:rPr>
              <w:t>Funciones de la Brigada de Evacuación</w:t>
            </w:r>
          </w:p>
        </w:tc>
      </w:tr>
      <w:tr w:rsidR="005C519F" w:rsidRPr="009F3BF4" w14:paraId="4986C750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10632983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473C4707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6E7DC4F9" w14:textId="77777777" w:rsidR="005C519F" w:rsidRPr="004F2AF4" w:rsidRDefault="000219A8" w:rsidP="00F9432A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1.4.1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A7C7D" w14:textId="77777777" w:rsidR="005C519F" w:rsidRPr="003C377E" w:rsidRDefault="005E4CD5" w:rsidP="004F2AF4">
            <w:pPr>
              <w:rPr>
                <w:rFonts w:cs="Arial"/>
                <w:i/>
                <w:iCs/>
                <w:sz w:val="20"/>
                <w:lang w:val="es-MX"/>
              </w:rPr>
            </w:pPr>
            <w:r w:rsidRPr="00BF2DEC">
              <w:rPr>
                <w:rFonts w:cs="Arial"/>
              </w:rPr>
              <w:t>En el edificio</w:t>
            </w:r>
          </w:p>
        </w:tc>
      </w:tr>
      <w:tr w:rsidR="005C519F" w:rsidRPr="009F3BF4" w14:paraId="51D701BA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52992439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580F8894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66F788DA" w14:textId="77777777" w:rsidR="005C519F" w:rsidRPr="004F2AF4" w:rsidRDefault="00763B74" w:rsidP="00F9432A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1.4.2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A1366" w14:textId="77777777" w:rsidR="005C519F" w:rsidRPr="003C377E" w:rsidRDefault="005E4CD5" w:rsidP="004F2AF4">
            <w:pPr>
              <w:rPr>
                <w:rFonts w:cs="Arial"/>
                <w:i/>
                <w:iCs/>
                <w:sz w:val="20"/>
                <w:lang w:val="es-MX"/>
              </w:rPr>
            </w:pPr>
            <w:r w:rsidRPr="00BF2DEC">
              <w:rPr>
                <w:rFonts w:cs="Arial"/>
              </w:rPr>
              <w:t>Con respecto al equipamiento</w:t>
            </w:r>
          </w:p>
        </w:tc>
      </w:tr>
      <w:tr w:rsidR="005C519F" w:rsidRPr="009F3BF4" w14:paraId="17CFCD5C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406A15F6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40D94C98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6B5C2EF8" w14:textId="77777777" w:rsidR="005C519F" w:rsidRPr="004F2AF4" w:rsidRDefault="00763B74" w:rsidP="00F9432A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1.4.3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2D26F" w14:textId="77777777" w:rsidR="005C519F" w:rsidRPr="003C377E" w:rsidRDefault="005E4CD5" w:rsidP="004F2AF4">
            <w:pPr>
              <w:rPr>
                <w:rFonts w:cs="Arial"/>
                <w:i/>
                <w:iCs/>
                <w:sz w:val="20"/>
                <w:lang w:val="es-MX"/>
              </w:rPr>
            </w:pPr>
            <w:r w:rsidRPr="00BF2DEC">
              <w:rPr>
                <w:rFonts w:cs="Arial"/>
              </w:rPr>
              <w:t>Antes de la Evacuación.</w:t>
            </w:r>
          </w:p>
        </w:tc>
      </w:tr>
      <w:tr w:rsidR="005C519F" w:rsidRPr="009F3BF4" w14:paraId="7F2258E7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1A05FE84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7301DB5A" w14:textId="77777777" w:rsidR="005C519F" w:rsidRPr="004F2AF4" w:rsidRDefault="000B69EF" w:rsidP="00F9432A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1701" w:type="dxa"/>
            <w:vAlign w:val="center"/>
          </w:tcPr>
          <w:p w14:paraId="2948FDE3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0C068" w14:textId="77777777" w:rsidR="005C519F" w:rsidRPr="000A2D02" w:rsidRDefault="005E4CD5" w:rsidP="003C377E">
            <w:pPr>
              <w:rPr>
                <w:rFonts w:cs="Arial"/>
                <w:sz w:val="22"/>
                <w:szCs w:val="22"/>
                <w:lang w:val="es-ES_tradnl"/>
              </w:rPr>
            </w:pPr>
            <w:r w:rsidRPr="00BF2DEC">
              <w:rPr>
                <w:rFonts w:cs="Arial"/>
              </w:rPr>
              <w:t>Recomendaciones generales</w:t>
            </w:r>
          </w:p>
        </w:tc>
      </w:tr>
      <w:tr w:rsidR="005C519F" w:rsidRPr="009F3BF4" w14:paraId="4CB4CF98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63B99153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6108FD49" w14:textId="77777777" w:rsidR="005C519F" w:rsidRPr="004F2AF4" w:rsidRDefault="005C519F" w:rsidP="000A2D0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30E9B515" w14:textId="77777777" w:rsidR="005C519F" w:rsidRPr="004F2AF4" w:rsidRDefault="00763B74" w:rsidP="00DC432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1.</w:t>
            </w:r>
            <w:r w:rsidR="000B69EF">
              <w:rPr>
                <w:rFonts w:cs="Arial"/>
                <w:b/>
                <w:sz w:val="22"/>
                <w:szCs w:val="22"/>
              </w:rPr>
              <w:t>5.1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D4BF1F" w14:textId="77777777" w:rsidR="005C519F" w:rsidRPr="003C377E" w:rsidRDefault="005E4CD5" w:rsidP="004F2AF4">
            <w:pPr>
              <w:rPr>
                <w:sz w:val="20"/>
                <w:lang w:val="es-MX"/>
              </w:rPr>
            </w:pPr>
            <w:r w:rsidRPr="00BF2DEC">
              <w:rPr>
                <w:rFonts w:cs="Arial"/>
              </w:rPr>
              <w:t>Durante la Evacuación.</w:t>
            </w:r>
          </w:p>
        </w:tc>
      </w:tr>
      <w:tr w:rsidR="000B69EF" w:rsidRPr="009F3BF4" w14:paraId="23DDD130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4F8CD10F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683D1A4B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0B269407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1.5.2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98FC8" w14:textId="77777777" w:rsidR="000B69EF" w:rsidRPr="003C377E" w:rsidRDefault="000B69EF" w:rsidP="000B69EF">
            <w:pPr>
              <w:rPr>
                <w:sz w:val="20"/>
                <w:lang w:val="es-MX"/>
              </w:rPr>
            </w:pPr>
            <w:r w:rsidRPr="00BF2DEC">
              <w:rPr>
                <w:rFonts w:cs="Arial"/>
              </w:rPr>
              <w:t>Después de la Evacuación.</w:t>
            </w:r>
          </w:p>
        </w:tc>
      </w:tr>
      <w:tr w:rsidR="000B69EF" w:rsidRPr="009F3BF4" w14:paraId="0857D4FD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0FAED6A3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416CE788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1.</w:t>
            </w:r>
            <w:r w:rsidR="00023667">
              <w:rPr>
                <w:rFonts w:cs="Arial"/>
                <w:b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1701" w:type="dxa"/>
            <w:vAlign w:val="center"/>
          </w:tcPr>
          <w:p w14:paraId="09FB2EB7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BE1F3" w14:textId="77777777" w:rsidR="000B69EF" w:rsidRPr="004F2AF4" w:rsidRDefault="000B69EF" w:rsidP="000B69EF">
            <w:pPr>
              <w:rPr>
                <w:rFonts w:cs="Arial"/>
                <w:i/>
                <w:iCs/>
                <w:sz w:val="20"/>
                <w:lang w:val="es-MX"/>
              </w:rPr>
            </w:pPr>
            <w:r w:rsidRPr="00BF2DEC">
              <w:rPr>
                <w:rFonts w:cs="Arial"/>
              </w:rPr>
              <w:t>Implementos usados en Evacuación.</w:t>
            </w:r>
          </w:p>
        </w:tc>
      </w:tr>
      <w:tr w:rsidR="000B69EF" w:rsidRPr="009F3BF4" w14:paraId="04C3160A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2C9299BF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0F20F1D5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7DEA29C1" w14:textId="77777777" w:rsidR="000B69EF" w:rsidRPr="004F2AF4" w:rsidRDefault="000B69EF" w:rsidP="00023667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1.</w:t>
            </w:r>
            <w:r w:rsidR="00023667">
              <w:rPr>
                <w:rFonts w:cs="Arial"/>
                <w:b/>
                <w:sz w:val="22"/>
                <w:szCs w:val="22"/>
                <w:lang w:val="es-ES_tradnl"/>
              </w:rPr>
              <w:t>6</w:t>
            </w:r>
            <w:r>
              <w:rPr>
                <w:rFonts w:cs="Arial"/>
                <w:b/>
                <w:sz w:val="22"/>
                <w:szCs w:val="22"/>
                <w:lang w:val="es-ES_tradnl"/>
              </w:rPr>
              <w:t>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0C5DB" w14:textId="77777777" w:rsidR="000B69EF" w:rsidRPr="00DC4323" w:rsidRDefault="000B69EF" w:rsidP="000B69EF">
            <w:pPr>
              <w:rPr>
                <w:sz w:val="20"/>
                <w:lang w:val="es-MX"/>
              </w:rPr>
            </w:pPr>
            <w:r w:rsidRPr="00BF2DEC">
              <w:rPr>
                <w:rFonts w:cs="Arial"/>
              </w:rPr>
              <w:t>Practica de Técnicas de Evacuación</w:t>
            </w:r>
          </w:p>
        </w:tc>
      </w:tr>
      <w:tr w:rsidR="000B69EF" w:rsidRPr="009F3BF4" w14:paraId="4D43F769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4B3128F1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37FC7EF1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6C9EB1C6" w14:textId="77777777" w:rsidR="000B69EF" w:rsidRPr="004F2AF4" w:rsidRDefault="00023667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1.6</w:t>
            </w:r>
            <w:r w:rsidR="000B69EF">
              <w:rPr>
                <w:rFonts w:cs="Arial"/>
                <w:b/>
                <w:sz w:val="22"/>
                <w:szCs w:val="22"/>
                <w:lang w:val="es-ES_tradnl"/>
              </w:rPr>
              <w:t>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16EB0C" w14:textId="77777777" w:rsidR="000B69EF" w:rsidRPr="00DC4323" w:rsidRDefault="000B69EF" w:rsidP="000B69EF">
            <w:pPr>
              <w:rPr>
                <w:sz w:val="20"/>
                <w:lang w:val="es-MX"/>
              </w:rPr>
            </w:pPr>
            <w:r w:rsidRPr="00BF2DEC">
              <w:rPr>
                <w:rFonts w:cs="Arial"/>
              </w:rPr>
              <w:t>Con varios niveles en el edificio.</w:t>
            </w:r>
          </w:p>
        </w:tc>
      </w:tr>
      <w:tr w:rsidR="000B69EF" w:rsidRPr="009F3BF4" w14:paraId="4B50226F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43775EFF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55842D09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4AC08849" w14:textId="77777777" w:rsidR="000B69EF" w:rsidRPr="004F2AF4" w:rsidRDefault="00023667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1.6</w:t>
            </w:r>
            <w:r w:rsidR="000B69EF">
              <w:rPr>
                <w:rFonts w:cs="Arial"/>
                <w:b/>
                <w:sz w:val="22"/>
                <w:szCs w:val="22"/>
                <w:lang w:val="es-ES_tradnl"/>
              </w:rPr>
              <w:t>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94670" w14:textId="77777777" w:rsidR="000B69EF" w:rsidRPr="00DC4323" w:rsidRDefault="000B69EF" w:rsidP="000B69EF">
            <w:pPr>
              <w:rPr>
                <w:sz w:val="20"/>
                <w:lang w:val="es-MX"/>
              </w:rPr>
            </w:pPr>
            <w:r w:rsidRPr="00BF2DEC">
              <w:rPr>
                <w:rFonts w:cs="Arial"/>
              </w:rPr>
              <w:t>Con personas a gatas</w:t>
            </w:r>
          </w:p>
        </w:tc>
      </w:tr>
      <w:tr w:rsidR="000B69EF" w:rsidRPr="009F3BF4" w14:paraId="7CDBBC7E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5C45DDCE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7F5B0DBC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632AE6B2" w14:textId="77777777" w:rsidR="000B69EF" w:rsidRPr="004F2AF4" w:rsidRDefault="00642293" w:rsidP="00642293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1.6</w:t>
            </w:r>
            <w:r w:rsidR="000B69EF">
              <w:rPr>
                <w:rFonts w:cs="Arial"/>
                <w:b/>
                <w:sz w:val="22"/>
                <w:szCs w:val="22"/>
                <w:lang w:val="es-ES_tradnl"/>
              </w:rPr>
              <w:t>.4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E12F2D" w14:textId="77777777" w:rsidR="000B69EF" w:rsidRPr="00DC4323" w:rsidRDefault="000B69EF" w:rsidP="000B69EF">
            <w:pPr>
              <w:rPr>
                <w:sz w:val="20"/>
                <w:lang w:val="es-MX"/>
              </w:rPr>
            </w:pPr>
            <w:r w:rsidRPr="00BF2DEC">
              <w:rPr>
                <w:rFonts w:cs="Arial"/>
              </w:rPr>
              <w:t>Con personas a ciegas</w:t>
            </w:r>
          </w:p>
        </w:tc>
      </w:tr>
      <w:tr w:rsidR="000B69EF" w:rsidRPr="009F3BF4" w14:paraId="35E50EC6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14DB2463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227" w:type="dxa"/>
            <w:vAlign w:val="center"/>
          </w:tcPr>
          <w:p w14:paraId="360FB21F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13312608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CC16B" w14:textId="77777777" w:rsidR="000B69EF" w:rsidRPr="00DC4323" w:rsidRDefault="00DC2A87" w:rsidP="000B69EF">
            <w:pPr>
              <w:rPr>
                <w:sz w:val="20"/>
                <w:lang w:val="es-MX"/>
              </w:rPr>
            </w:pPr>
            <w:r w:rsidRPr="00A71240">
              <w:rPr>
                <w:rFonts w:cs="Arial"/>
                <w:b/>
              </w:rPr>
              <w:t>BRIGADA DE BÚSQUEDA Y RESCATE</w:t>
            </w:r>
          </w:p>
        </w:tc>
      </w:tr>
      <w:tr w:rsidR="000B69EF" w:rsidRPr="009F3BF4" w14:paraId="4A24E0B1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2F7480CC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237DD4CC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2.1</w:t>
            </w:r>
          </w:p>
        </w:tc>
        <w:tc>
          <w:tcPr>
            <w:tcW w:w="1701" w:type="dxa"/>
            <w:vAlign w:val="center"/>
          </w:tcPr>
          <w:p w14:paraId="2D5962EA" w14:textId="77777777" w:rsidR="000B69EF" w:rsidRPr="004F2AF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346573" w14:textId="77777777" w:rsidR="000B69EF" w:rsidRPr="00DC4323" w:rsidRDefault="000B69EF" w:rsidP="000B69EF">
            <w:pPr>
              <w:keepNext/>
              <w:jc w:val="both"/>
              <w:outlineLvl w:val="8"/>
              <w:rPr>
                <w:rFonts w:cs="Arial"/>
                <w:sz w:val="22"/>
                <w:szCs w:val="22"/>
                <w:lang w:val="es-ES_tradnl"/>
              </w:rPr>
            </w:pPr>
            <w:r w:rsidRPr="00BF2DEC">
              <w:rPr>
                <w:rFonts w:cs="Arial"/>
              </w:rPr>
              <w:t>Introducción.</w:t>
            </w:r>
          </w:p>
        </w:tc>
      </w:tr>
      <w:tr w:rsidR="000B69EF" w:rsidRPr="009F3BF4" w14:paraId="0BAAD0B9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03CCC012" w14:textId="77777777" w:rsidR="000B69EF" w:rsidRPr="003C377E" w:rsidRDefault="000B69EF" w:rsidP="000B69EF">
            <w:pPr>
              <w:jc w:val="center"/>
              <w:rPr>
                <w:rFonts w:cs="Arial"/>
                <w:b/>
                <w:color w:val="FF0000"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60F116E1" w14:textId="77777777" w:rsidR="000B69EF" w:rsidRPr="00763B74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1701" w:type="dxa"/>
            <w:vAlign w:val="center"/>
          </w:tcPr>
          <w:p w14:paraId="1C079340" w14:textId="77777777" w:rsidR="000B69EF" w:rsidRPr="003C377E" w:rsidRDefault="000B69EF" w:rsidP="000B69EF">
            <w:pPr>
              <w:jc w:val="center"/>
              <w:rPr>
                <w:rFonts w:cs="Arial"/>
                <w:b/>
                <w:color w:val="FF0000"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A8CC19" w14:textId="7D5AD835" w:rsidR="000B69EF" w:rsidRPr="00DC4323" w:rsidRDefault="000B69EF" w:rsidP="00442D0C">
            <w:pPr>
              <w:rPr>
                <w:sz w:val="20"/>
                <w:lang w:val="es-MX"/>
              </w:rPr>
            </w:pPr>
            <w:r w:rsidRPr="00BF2DEC">
              <w:rPr>
                <w:rFonts w:cs="Arial"/>
              </w:rPr>
              <w:t xml:space="preserve">Definición de Brigadas </w:t>
            </w:r>
            <w:r w:rsidR="00442D0C">
              <w:rPr>
                <w:rFonts w:cs="Arial"/>
              </w:rPr>
              <w:t xml:space="preserve">de </w:t>
            </w:r>
            <w:r w:rsidR="00442D0C" w:rsidRPr="00E671FC">
              <w:rPr>
                <w:rFonts w:cs="Arial"/>
              </w:rPr>
              <w:t>búsqueda y rescate</w:t>
            </w:r>
          </w:p>
        </w:tc>
      </w:tr>
      <w:tr w:rsidR="000B69EF" w:rsidRPr="009F3BF4" w14:paraId="57E099A6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3316036D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6E8E4B9B" w14:textId="77777777" w:rsidR="000B69EF" w:rsidRPr="00DC4323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1701" w:type="dxa"/>
            <w:vAlign w:val="center"/>
          </w:tcPr>
          <w:p w14:paraId="63F75F6F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51558" w14:textId="30BC1CBD" w:rsidR="000B69EF" w:rsidRPr="00DC4323" w:rsidRDefault="000B69EF" w:rsidP="000B69EF">
            <w:pPr>
              <w:rPr>
                <w:sz w:val="20"/>
                <w:lang w:val="es-MX"/>
              </w:rPr>
            </w:pPr>
            <w:r w:rsidRPr="00BF2DEC">
              <w:rPr>
                <w:rFonts w:cs="Arial"/>
              </w:rPr>
              <w:t>Funciones de la Brigada Interna</w:t>
            </w:r>
            <w:r w:rsidR="00442D0C">
              <w:rPr>
                <w:rFonts w:cs="Arial"/>
              </w:rPr>
              <w:t xml:space="preserve"> de </w:t>
            </w:r>
            <w:r w:rsidR="00442D0C" w:rsidRPr="00E671FC">
              <w:rPr>
                <w:rFonts w:cs="Arial"/>
              </w:rPr>
              <w:t>búsqueda y rescate</w:t>
            </w:r>
          </w:p>
        </w:tc>
      </w:tr>
      <w:tr w:rsidR="000B69EF" w:rsidRPr="009F3BF4" w14:paraId="03860FB5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6387032A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4D9141DE" w14:textId="77777777" w:rsidR="000B69EF" w:rsidRPr="00DC4323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5898B2CB" w14:textId="77777777" w:rsidR="000B69EF" w:rsidRPr="00642293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642293">
              <w:rPr>
                <w:rFonts w:cs="Arial"/>
                <w:b/>
                <w:sz w:val="22"/>
                <w:szCs w:val="22"/>
                <w:lang w:val="es-ES_tradnl"/>
              </w:rPr>
              <w:t>2.3.1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00B15" w14:textId="77777777" w:rsidR="000B69EF" w:rsidRPr="00DC4323" w:rsidRDefault="000B69EF" w:rsidP="000B69EF">
            <w:pPr>
              <w:rPr>
                <w:sz w:val="20"/>
                <w:lang w:val="es-MX"/>
              </w:rPr>
            </w:pPr>
            <w:r w:rsidRPr="00BF2DEC">
              <w:rPr>
                <w:rFonts w:cs="Arial"/>
              </w:rPr>
              <w:t>En el edificio</w:t>
            </w:r>
          </w:p>
        </w:tc>
      </w:tr>
      <w:tr w:rsidR="000B69EF" w:rsidRPr="009F3BF4" w14:paraId="07599DF4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49153598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4DB5F3D1" w14:textId="77777777" w:rsidR="000B69EF" w:rsidRPr="00DC4323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2.4</w:t>
            </w:r>
          </w:p>
        </w:tc>
        <w:tc>
          <w:tcPr>
            <w:tcW w:w="1701" w:type="dxa"/>
            <w:vAlign w:val="center"/>
          </w:tcPr>
          <w:p w14:paraId="58576C78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925BD" w14:textId="77777777" w:rsidR="000B69EF" w:rsidRPr="00DC4323" w:rsidRDefault="000B69EF" w:rsidP="000B69EF">
            <w:pPr>
              <w:rPr>
                <w:sz w:val="20"/>
                <w:lang w:val="es-MX"/>
              </w:rPr>
            </w:pPr>
            <w:r w:rsidRPr="00BF2DEC">
              <w:rPr>
                <w:rFonts w:cs="Arial"/>
              </w:rPr>
              <w:t>Con respecto al equipamiento</w:t>
            </w:r>
          </w:p>
        </w:tc>
      </w:tr>
      <w:tr w:rsidR="000B69EF" w:rsidRPr="009F3BF4" w14:paraId="6987EAAC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140D4866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5C9F31B7" w14:textId="77777777" w:rsidR="000B69EF" w:rsidRPr="00DC4323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2.5</w:t>
            </w:r>
          </w:p>
        </w:tc>
        <w:tc>
          <w:tcPr>
            <w:tcW w:w="1701" w:type="dxa"/>
            <w:vAlign w:val="center"/>
          </w:tcPr>
          <w:p w14:paraId="62433051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A17069" w14:textId="77777777" w:rsidR="000B69EF" w:rsidRPr="00BF2DEC" w:rsidRDefault="000B69EF" w:rsidP="000B69EF">
            <w:pPr>
              <w:rPr>
                <w:rFonts w:cs="Arial"/>
              </w:rPr>
            </w:pPr>
            <w:r w:rsidRPr="00BF2DEC">
              <w:rPr>
                <w:rFonts w:cs="Arial"/>
              </w:rPr>
              <w:t>Definiciones y conceptos básicos</w:t>
            </w:r>
          </w:p>
          <w:p w14:paraId="3A6255F2" w14:textId="77777777" w:rsidR="000B69EF" w:rsidRPr="00DC4323" w:rsidRDefault="000B69EF" w:rsidP="000B69EF">
            <w:pPr>
              <w:rPr>
                <w:sz w:val="20"/>
                <w:lang w:val="es-MX"/>
              </w:rPr>
            </w:pPr>
          </w:p>
        </w:tc>
      </w:tr>
      <w:tr w:rsidR="000B69EF" w:rsidRPr="009F3BF4" w14:paraId="4C787EC1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1E42A672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7DF834B5" w14:textId="77777777" w:rsidR="000B69EF" w:rsidRPr="00DC4323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1701" w:type="dxa"/>
            <w:vAlign w:val="center"/>
          </w:tcPr>
          <w:p w14:paraId="360B0707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97A5F" w14:textId="77777777" w:rsidR="000B69EF" w:rsidRPr="000A2D02" w:rsidRDefault="000B69EF" w:rsidP="000B69EF">
            <w:pPr>
              <w:rPr>
                <w:rFonts w:cs="Arial"/>
                <w:sz w:val="22"/>
                <w:szCs w:val="22"/>
              </w:rPr>
            </w:pPr>
            <w:r w:rsidRPr="00BF2DEC">
              <w:rPr>
                <w:rFonts w:cs="Arial"/>
              </w:rPr>
              <w:t>Factores que debe cumplir un rescatista</w:t>
            </w:r>
          </w:p>
        </w:tc>
      </w:tr>
      <w:tr w:rsidR="000B69EF" w:rsidRPr="009F3BF4" w14:paraId="6C12CD80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45A38FB3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2ECC9AD9" w14:textId="77777777" w:rsidR="000B69EF" w:rsidRPr="00DC4323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2.7</w:t>
            </w:r>
          </w:p>
        </w:tc>
        <w:tc>
          <w:tcPr>
            <w:tcW w:w="1701" w:type="dxa"/>
            <w:vAlign w:val="center"/>
          </w:tcPr>
          <w:p w14:paraId="7A5D41FB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B94181" w14:textId="77777777" w:rsidR="000B69EF" w:rsidRPr="00DC4323" w:rsidRDefault="000B69EF" w:rsidP="000B69EF">
            <w:pPr>
              <w:rPr>
                <w:sz w:val="20"/>
                <w:lang w:val="es-MX"/>
              </w:rPr>
            </w:pPr>
            <w:r w:rsidRPr="00BF2DEC">
              <w:rPr>
                <w:rFonts w:cs="Arial"/>
              </w:rPr>
              <w:t>Reglas básicas para atender una búsqueda /rescate.</w:t>
            </w:r>
          </w:p>
        </w:tc>
      </w:tr>
      <w:tr w:rsidR="000B69EF" w:rsidRPr="009F3BF4" w14:paraId="30E1A0CE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286286F6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66E04EBA" w14:textId="77777777" w:rsidR="000B69EF" w:rsidRPr="000A2D02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46391AB9" w14:textId="77777777" w:rsidR="000B69EF" w:rsidRPr="000A2D02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2.7.1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C30D4A" w14:textId="77777777" w:rsidR="000B69EF" w:rsidRPr="000A2D02" w:rsidRDefault="000B69EF" w:rsidP="000B69EF">
            <w:pPr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BF2DEC">
              <w:rPr>
                <w:rFonts w:cs="Arial"/>
              </w:rPr>
              <w:t>Interrogatorio a quienes avisan de la emergencia</w:t>
            </w:r>
          </w:p>
        </w:tc>
      </w:tr>
      <w:tr w:rsidR="000B69EF" w:rsidRPr="009F3BF4" w14:paraId="041ED769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5AE2DF44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4C9C2B23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1E2FCC16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2.7.2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B530D3" w14:textId="77777777" w:rsidR="000B69EF" w:rsidRPr="00DC4323" w:rsidRDefault="000B69EF" w:rsidP="000B69EF">
            <w:pPr>
              <w:rPr>
                <w:rFonts w:cs="Arial"/>
                <w:sz w:val="22"/>
                <w:szCs w:val="22"/>
                <w:lang w:val="es-ES_tradnl"/>
              </w:rPr>
            </w:pPr>
            <w:r w:rsidRPr="00BF2DEC">
              <w:rPr>
                <w:rFonts w:cs="Arial"/>
              </w:rPr>
              <w:t>Puntos a tomar en cuenta en una búsqueda-rescate.</w:t>
            </w:r>
          </w:p>
        </w:tc>
      </w:tr>
      <w:tr w:rsidR="000B69EF" w:rsidRPr="009F3BF4" w14:paraId="694622FB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2E3A98EF" w14:textId="77777777" w:rsidR="000B69EF" w:rsidRPr="000A2D02" w:rsidRDefault="000B69EF" w:rsidP="000B69EF">
            <w:pPr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1909CEBC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284CC7D5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2.7.3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AFF70" w14:textId="77777777" w:rsidR="000B69EF" w:rsidRPr="00DC4323" w:rsidRDefault="000B69EF" w:rsidP="000B69EF">
            <w:pPr>
              <w:rPr>
                <w:sz w:val="20"/>
                <w:lang w:val="es-MX"/>
              </w:rPr>
            </w:pPr>
            <w:r w:rsidRPr="00BF2DEC">
              <w:rPr>
                <w:rFonts w:cs="Arial"/>
              </w:rPr>
              <w:t>Que hacer antes de la Búsqueda-Rescate</w:t>
            </w:r>
          </w:p>
        </w:tc>
      </w:tr>
      <w:tr w:rsidR="000B69EF" w:rsidRPr="009F3BF4" w14:paraId="1714FB45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42B8F956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4D421F46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2.8</w:t>
            </w:r>
          </w:p>
        </w:tc>
        <w:tc>
          <w:tcPr>
            <w:tcW w:w="1701" w:type="dxa"/>
            <w:vAlign w:val="center"/>
          </w:tcPr>
          <w:p w14:paraId="7CB6A1C2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88DCF" w14:textId="77777777" w:rsidR="000B69EF" w:rsidRPr="00ED4EDD" w:rsidRDefault="000B69EF" w:rsidP="000B69EF">
            <w:pPr>
              <w:rPr>
                <w:sz w:val="20"/>
                <w:lang w:val="es-MX"/>
              </w:rPr>
            </w:pPr>
            <w:r w:rsidRPr="00BF2DEC">
              <w:rPr>
                <w:rFonts w:cs="Arial"/>
              </w:rPr>
              <w:t>Recomendaciones generales</w:t>
            </w:r>
          </w:p>
        </w:tc>
      </w:tr>
      <w:tr w:rsidR="000B69EF" w:rsidRPr="009F3BF4" w14:paraId="00F23232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1AF83AF8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3FFAF8B6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1A2435F0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2.8.1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5E72A" w14:textId="77777777" w:rsidR="000B69EF" w:rsidRPr="00ED4EDD" w:rsidRDefault="000B69EF" w:rsidP="000B69EF">
            <w:pPr>
              <w:rPr>
                <w:sz w:val="20"/>
                <w:lang w:val="es-MX"/>
              </w:rPr>
            </w:pPr>
            <w:r w:rsidRPr="00BF2DEC">
              <w:rPr>
                <w:rFonts w:cs="Arial"/>
              </w:rPr>
              <w:t>Que hacer durante la Búsqueda-Rescate</w:t>
            </w:r>
          </w:p>
        </w:tc>
      </w:tr>
      <w:tr w:rsidR="000B69EF" w:rsidRPr="009F3BF4" w14:paraId="6E5D1A96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667C460F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4898997F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21457F98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2.8.2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CB7A0" w14:textId="77777777" w:rsidR="000B69EF" w:rsidRPr="00ED4EDD" w:rsidRDefault="000B69EF" w:rsidP="000B69EF">
            <w:pPr>
              <w:rPr>
                <w:rFonts w:cs="Arial"/>
                <w:i/>
                <w:iCs/>
                <w:sz w:val="20"/>
                <w:lang w:val="es-MX"/>
              </w:rPr>
            </w:pPr>
            <w:r w:rsidRPr="00BF2DEC">
              <w:rPr>
                <w:rFonts w:cs="Arial"/>
              </w:rPr>
              <w:t>Qué hacer después de la Búsqueda-Rescate</w:t>
            </w:r>
          </w:p>
        </w:tc>
      </w:tr>
      <w:tr w:rsidR="000B69EF" w:rsidRPr="009F3BF4" w14:paraId="37E8F252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04D1E5CF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0369DD3E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0F5938FE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2.8.3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C14DA" w14:textId="77777777" w:rsidR="000B69EF" w:rsidRPr="00ED4EDD" w:rsidRDefault="000B69EF" w:rsidP="000B69EF">
            <w:pPr>
              <w:rPr>
                <w:sz w:val="20"/>
                <w:lang w:val="es-MX"/>
              </w:rPr>
            </w:pPr>
            <w:r w:rsidRPr="00BF2DEC">
              <w:rPr>
                <w:rFonts w:cs="Arial"/>
              </w:rPr>
              <w:t>Qué hacer cuando se encuentra a la víctima</w:t>
            </w:r>
          </w:p>
        </w:tc>
      </w:tr>
      <w:tr w:rsidR="000B69EF" w:rsidRPr="009F3BF4" w14:paraId="3E87324E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7EA508D4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1C50B371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5F00A46E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2.8.4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B0FA83" w14:textId="77777777" w:rsidR="000B69EF" w:rsidRPr="000A2D02" w:rsidRDefault="000B69EF" w:rsidP="000B69EF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 w:rsidRPr="00BF2DEC">
              <w:rPr>
                <w:rFonts w:cs="Arial"/>
              </w:rPr>
              <w:t>Qué hacer al final de la Búsqueda-Rescate</w:t>
            </w:r>
          </w:p>
        </w:tc>
      </w:tr>
      <w:tr w:rsidR="000B69EF" w:rsidRPr="009F3BF4" w14:paraId="4BA4CFB5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63A1B572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4DBAD1D2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1310455A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2.8.5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13BEC" w14:textId="77777777" w:rsidR="000B69EF" w:rsidRPr="00ED4EDD" w:rsidRDefault="000B69EF" w:rsidP="000B69EF">
            <w:pPr>
              <w:rPr>
                <w:sz w:val="20"/>
                <w:lang w:val="es-MX"/>
              </w:rPr>
            </w:pPr>
            <w:r w:rsidRPr="00BF2DEC">
              <w:rPr>
                <w:rFonts w:cs="Arial"/>
              </w:rPr>
              <w:t>Equipo de seguridad necesario en caso de búsqueda o rescate.</w:t>
            </w:r>
          </w:p>
        </w:tc>
      </w:tr>
      <w:tr w:rsidR="000B69EF" w:rsidRPr="009F3BF4" w14:paraId="1D587A9B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0CC14014" w14:textId="77777777" w:rsidR="000B69EF" w:rsidRPr="00ED4EDD" w:rsidRDefault="00023667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1227" w:type="dxa"/>
            <w:vAlign w:val="center"/>
          </w:tcPr>
          <w:p w14:paraId="6CC3F343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345853CB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34F5D" w14:textId="77777777" w:rsidR="000B69EF" w:rsidRPr="00DC2A87" w:rsidRDefault="00DC2A87" w:rsidP="00DC2A87">
            <w:pPr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DC2A87">
              <w:rPr>
                <w:rFonts w:cs="Arial"/>
                <w:b/>
              </w:rPr>
              <w:t>SIMULACROS</w:t>
            </w:r>
          </w:p>
        </w:tc>
      </w:tr>
      <w:tr w:rsidR="000B69EF" w:rsidRPr="009F3BF4" w14:paraId="35C3C6A8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66643B49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2E435B74" w14:textId="77777777" w:rsidR="000B69EF" w:rsidRPr="00ED4EDD" w:rsidRDefault="00023667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3.1</w:t>
            </w:r>
          </w:p>
        </w:tc>
        <w:tc>
          <w:tcPr>
            <w:tcW w:w="1701" w:type="dxa"/>
            <w:vAlign w:val="center"/>
          </w:tcPr>
          <w:p w14:paraId="69183540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BFB65C" w14:textId="77777777" w:rsidR="000B69EF" w:rsidRPr="00642293" w:rsidRDefault="00023667" w:rsidP="000B69EF">
            <w:pPr>
              <w:rPr>
                <w:szCs w:val="24"/>
                <w:lang w:val="es-MX"/>
              </w:rPr>
            </w:pPr>
            <w:r w:rsidRPr="00642293">
              <w:rPr>
                <w:szCs w:val="24"/>
                <w:lang w:val="es-MX"/>
              </w:rPr>
              <w:t>De gabinete</w:t>
            </w:r>
          </w:p>
        </w:tc>
      </w:tr>
      <w:tr w:rsidR="000B69EF" w:rsidRPr="009F3BF4" w14:paraId="20CFE54C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32A8EFB4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1600899C" w14:textId="77777777" w:rsidR="000B69EF" w:rsidRPr="00ED4EDD" w:rsidRDefault="00023667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b/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1701" w:type="dxa"/>
            <w:vAlign w:val="center"/>
          </w:tcPr>
          <w:p w14:paraId="2DABE882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39DF7" w14:textId="77777777" w:rsidR="000B69EF" w:rsidRPr="00642293" w:rsidRDefault="00023667" w:rsidP="000B69EF">
            <w:pPr>
              <w:rPr>
                <w:szCs w:val="24"/>
                <w:lang w:val="es-MX"/>
              </w:rPr>
            </w:pPr>
            <w:r w:rsidRPr="00642293">
              <w:rPr>
                <w:szCs w:val="24"/>
                <w:lang w:val="es-MX"/>
              </w:rPr>
              <w:t>De campo</w:t>
            </w:r>
          </w:p>
        </w:tc>
      </w:tr>
      <w:tr w:rsidR="000B69EF" w:rsidRPr="009F3BF4" w14:paraId="659930C2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629C62E8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248B575E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10A37902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5FC9E" w14:textId="77777777" w:rsidR="000B69EF" w:rsidRPr="00ED4EDD" w:rsidRDefault="000B69EF" w:rsidP="000B69EF">
            <w:pPr>
              <w:rPr>
                <w:sz w:val="20"/>
                <w:lang w:val="es-MX"/>
              </w:rPr>
            </w:pPr>
          </w:p>
        </w:tc>
      </w:tr>
      <w:tr w:rsidR="000B69EF" w:rsidRPr="009F3BF4" w14:paraId="540C899D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40F069E1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621AA9B0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33ECB3AF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605E3" w14:textId="77777777" w:rsidR="000B69EF" w:rsidRPr="00ED4EDD" w:rsidRDefault="000B69EF" w:rsidP="000B69EF">
            <w:pPr>
              <w:rPr>
                <w:sz w:val="20"/>
                <w:lang w:val="es-MX"/>
              </w:rPr>
            </w:pPr>
          </w:p>
        </w:tc>
      </w:tr>
      <w:tr w:rsidR="000B69EF" w:rsidRPr="009F3BF4" w14:paraId="33F93ABD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00083610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560EB81D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0DBA0223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0B269" w14:textId="77777777" w:rsidR="000B69EF" w:rsidRPr="00ED4EDD" w:rsidRDefault="000B69EF" w:rsidP="000B69EF">
            <w:pPr>
              <w:rPr>
                <w:rFonts w:cs="Arial"/>
                <w:i/>
                <w:iCs/>
                <w:sz w:val="20"/>
                <w:lang w:val="es-MX"/>
              </w:rPr>
            </w:pPr>
          </w:p>
        </w:tc>
      </w:tr>
      <w:tr w:rsidR="000B69EF" w:rsidRPr="009F3BF4" w14:paraId="21B15FBE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7B4F4145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2A87E163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39DE6D67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7EB7A" w14:textId="77777777" w:rsidR="000B69EF" w:rsidRPr="00ED4EDD" w:rsidRDefault="000B69EF" w:rsidP="000B69EF">
            <w:pPr>
              <w:rPr>
                <w:sz w:val="20"/>
                <w:lang w:val="es-MX"/>
              </w:rPr>
            </w:pPr>
          </w:p>
        </w:tc>
      </w:tr>
      <w:tr w:rsidR="000B69EF" w:rsidRPr="009F3BF4" w14:paraId="7A4013B0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2CB2CD3F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6278BFD4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4D640EF7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F099A" w14:textId="77777777" w:rsidR="000B69EF" w:rsidRPr="00ED4EDD" w:rsidRDefault="000B69EF" w:rsidP="000B69EF">
            <w:pPr>
              <w:rPr>
                <w:sz w:val="20"/>
                <w:lang w:val="es-MX"/>
              </w:rPr>
            </w:pPr>
          </w:p>
        </w:tc>
      </w:tr>
      <w:tr w:rsidR="000B69EF" w:rsidRPr="009F3BF4" w14:paraId="633A6F1D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0740305E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448C2924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50131D3F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55EB8F" w14:textId="77777777" w:rsidR="000B69EF" w:rsidRPr="00ED4EDD" w:rsidRDefault="000B69EF" w:rsidP="000B69EF">
            <w:pPr>
              <w:rPr>
                <w:sz w:val="20"/>
                <w:lang w:val="es-MX"/>
              </w:rPr>
            </w:pPr>
          </w:p>
        </w:tc>
      </w:tr>
      <w:tr w:rsidR="000B69EF" w:rsidRPr="009F3BF4" w14:paraId="53A48687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53C5A525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605D4EB6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76A186E3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0AC73" w14:textId="77777777" w:rsidR="000B69EF" w:rsidRPr="00ED4EDD" w:rsidRDefault="000B69EF" w:rsidP="000B69EF">
            <w:pPr>
              <w:rPr>
                <w:sz w:val="20"/>
                <w:lang w:val="es-MX"/>
              </w:rPr>
            </w:pPr>
          </w:p>
        </w:tc>
      </w:tr>
      <w:tr w:rsidR="000B69EF" w:rsidRPr="009F3BF4" w14:paraId="63EC1E1F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69C9BF35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7BB9501B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0F4325AE" w14:textId="77777777" w:rsidR="000B69EF" w:rsidRPr="00ED4EDD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094015" w14:textId="77777777" w:rsidR="000B69EF" w:rsidRDefault="000B69EF" w:rsidP="000B69EF">
            <w:pPr>
              <w:rPr>
                <w:sz w:val="20"/>
                <w:lang w:val="es-MX"/>
              </w:rPr>
            </w:pPr>
          </w:p>
        </w:tc>
      </w:tr>
      <w:tr w:rsidR="000B69EF" w:rsidRPr="009F3BF4" w14:paraId="1F7C89BC" w14:textId="77777777" w:rsidTr="000A2D02">
        <w:trPr>
          <w:trHeight w:val="440"/>
        </w:trPr>
        <w:tc>
          <w:tcPr>
            <w:tcW w:w="1395" w:type="dxa"/>
            <w:vAlign w:val="center"/>
          </w:tcPr>
          <w:p w14:paraId="744C89D0" w14:textId="77777777" w:rsidR="000B69EF" w:rsidRPr="000A2D02" w:rsidRDefault="000B69EF" w:rsidP="000B69EF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14:paraId="374FE8C0" w14:textId="77777777" w:rsidR="000B69EF" w:rsidRPr="008751CB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14:paraId="0FA0CEB7" w14:textId="77777777" w:rsidR="000B69EF" w:rsidRPr="008751CB" w:rsidRDefault="000B69EF" w:rsidP="000B69EF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270877" w14:textId="77777777" w:rsidR="000B69EF" w:rsidRDefault="000B69EF" w:rsidP="000B69EF">
            <w:pPr>
              <w:rPr>
                <w:sz w:val="20"/>
                <w:lang w:val="es-MX"/>
              </w:rPr>
            </w:pPr>
          </w:p>
        </w:tc>
      </w:tr>
    </w:tbl>
    <w:p w14:paraId="07BCB63C" w14:textId="77777777" w:rsidR="0044508C" w:rsidRDefault="0044508C"/>
    <w:p w14:paraId="6DA7D377" w14:textId="77777777" w:rsidR="0044508C" w:rsidRDefault="0044508C">
      <w:r>
        <w:br w:type="page"/>
      </w:r>
    </w:p>
    <w:p w14:paraId="5A687ADC" w14:textId="77777777" w:rsidR="00EF3585" w:rsidRDefault="00EF3585"/>
    <w:p w14:paraId="753E22DC" w14:textId="77777777"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CRITERIOS DE EVALUACIÓN</w:t>
      </w:r>
    </w:p>
    <w:p w14:paraId="6BCC4310" w14:textId="77777777" w:rsidR="00CD4938" w:rsidRDefault="00CD4938" w:rsidP="00CD4938">
      <w:pPr>
        <w:rPr>
          <w:lang w:val="es-ES_tradnl"/>
        </w:rPr>
      </w:pPr>
    </w:p>
    <w:tbl>
      <w:tblPr>
        <w:tblW w:w="139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4"/>
        <w:gridCol w:w="1418"/>
        <w:gridCol w:w="2976"/>
        <w:gridCol w:w="4052"/>
      </w:tblGrid>
      <w:tr w:rsidR="00A067C3" w14:paraId="5FD6F360" w14:textId="77777777" w:rsidTr="00A067C3">
        <w:trPr>
          <w:trHeight w:val="495"/>
        </w:trPr>
        <w:tc>
          <w:tcPr>
            <w:tcW w:w="5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635A172" w14:textId="77777777"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27F43CB" w14:textId="77777777"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7589120" w14:textId="77777777"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% 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14:paraId="6BC42BF3" w14:textId="77777777"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OBSERVACIONES</w:t>
            </w:r>
          </w:p>
        </w:tc>
      </w:tr>
      <w:tr w:rsidR="00CD4938" w14:paraId="5B8477B1" w14:textId="77777777" w:rsidTr="00D703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5484" w:type="dxa"/>
            <w:vAlign w:val="center"/>
          </w:tcPr>
          <w:p w14:paraId="54438B81" w14:textId="77777777" w:rsidR="00CD4938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ASISTENCIA</w:t>
            </w:r>
          </w:p>
          <w:p w14:paraId="3E4BC7B4" w14:textId="77777777"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7C39172F" w14:textId="77777777" w:rsidR="00CD4938" w:rsidRDefault="002E3BA1" w:rsidP="002E3BA1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50</w:t>
            </w:r>
          </w:p>
        </w:tc>
        <w:tc>
          <w:tcPr>
            <w:tcW w:w="2976" w:type="dxa"/>
            <w:vAlign w:val="center"/>
          </w:tcPr>
          <w:p w14:paraId="353B5B43" w14:textId="77777777" w:rsidR="00CD4938" w:rsidRDefault="008751CB" w:rsidP="005F44DC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</w:tc>
        <w:tc>
          <w:tcPr>
            <w:tcW w:w="4052" w:type="dxa"/>
            <w:vAlign w:val="center"/>
          </w:tcPr>
          <w:p w14:paraId="4128F67A" w14:textId="77777777" w:rsidR="00CD4938" w:rsidRDefault="00CD4938" w:rsidP="00AA0140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</w:p>
        </w:tc>
      </w:tr>
      <w:tr w:rsidR="00ED34AB" w14:paraId="74DF2E88" w14:textId="77777777" w:rsidTr="00D703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391"/>
        </w:trPr>
        <w:tc>
          <w:tcPr>
            <w:tcW w:w="5484" w:type="dxa"/>
            <w:vAlign w:val="center"/>
          </w:tcPr>
          <w:p w14:paraId="03F0A52F" w14:textId="77777777" w:rsidR="00ED34AB" w:rsidRDefault="005F44DC" w:rsidP="002E3BA1">
            <w:pPr>
              <w:pStyle w:val="Ttulo5"/>
            </w:pPr>
            <w:r>
              <w:t>DISCIPLI</w:t>
            </w:r>
            <w:r w:rsidR="002E3BA1">
              <w:t>NA, PARTICIPACIÓN, PRESENTACIÓN</w:t>
            </w:r>
          </w:p>
        </w:tc>
        <w:tc>
          <w:tcPr>
            <w:tcW w:w="1418" w:type="dxa"/>
            <w:vAlign w:val="center"/>
          </w:tcPr>
          <w:p w14:paraId="41FDB46C" w14:textId="77777777" w:rsidR="00ED34AB" w:rsidRDefault="002E3BA1" w:rsidP="002E3BA1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</w:tc>
        <w:tc>
          <w:tcPr>
            <w:tcW w:w="2976" w:type="dxa"/>
            <w:vAlign w:val="center"/>
          </w:tcPr>
          <w:p w14:paraId="3CFF5D7D" w14:textId="77777777" w:rsidR="00ED34AB" w:rsidRDefault="008751CB" w:rsidP="00AA0140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</w:t>
            </w:r>
            <w:r w:rsidR="0027147E">
              <w:rPr>
                <w:sz w:val="28"/>
                <w:lang w:val="es-ES_tradnl"/>
              </w:rPr>
              <w:t>2</w:t>
            </w:r>
          </w:p>
        </w:tc>
        <w:tc>
          <w:tcPr>
            <w:tcW w:w="4052" w:type="dxa"/>
            <w:vAlign w:val="center"/>
          </w:tcPr>
          <w:p w14:paraId="2BB25E7A" w14:textId="77777777" w:rsidR="00ED34AB" w:rsidRDefault="00ED34AB" w:rsidP="00D703A9">
            <w:pPr>
              <w:jc w:val="both"/>
              <w:rPr>
                <w:lang w:val="es-ES_tradnl"/>
              </w:rPr>
            </w:pPr>
          </w:p>
        </w:tc>
      </w:tr>
      <w:tr w:rsidR="00ED34AB" w14:paraId="45507CF5" w14:textId="77777777" w:rsidTr="00D703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567"/>
        </w:trPr>
        <w:tc>
          <w:tcPr>
            <w:tcW w:w="5484" w:type="dxa"/>
            <w:vAlign w:val="center"/>
          </w:tcPr>
          <w:p w14:paraId="31090ACC" w14:textId="77777777" w:rsidR="00ED34AB" w:rsidRDefault="00ED34AB" w:rsidP="00753DFF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14:paraId="42F00375" w14:textId="77777777" w:rsidR="00ED34AB" w:rsidRDefault="002E3BA1" w:rsidP="00753DFF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</w:t>
            </w:r>
          </w:p>
        </w:tc>
        <w:tc>
          <w:tcPr>
            <w:tcW w:w="2976" w:type="dxa"/>
            <w:vAlign w:val="center"/>
          </w:tcPr>
          <w:p w14:paraId="0CC1870F" w14:textId="77777777" w:rsidR="00ED34AB" w:rsidRDefault="0027147E" w:rsidP="00AA0140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</w:t>
            </w:r>
          </w:p>
        </w:tc>
        <w:tc>
          <w:tcPr>
            <w:tcW w:w="4052" w:type="dxa"/>
            <w:vAlign w:val="center"/>
          </w:tcPr>
          <w:p w14:paraId="7766FEF9" w14:textId="77777777" w:rsidR="00ED34AB" w:rsidRDefault="00ED34AB" w:rsidP="00AA0140">
            <w:pPr>
              <w:jc w:val="both"/>
              <w:rPr>
                <w:lang w:val="es-ES_tradnl"/>
              </w:rPr>
            </w:pPr>
          </w:p>
        </w:tc>
      </w:tr>
      <w:tr w:rsidR="005F44DC" w14:paraId="0675E68E" w14:textId="77777777" w:rsidTr="00D703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505"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BD6AF6D" w14:textId="77777777" w:rsidR="005F44DC" w:rsidRPr="005F44DC" w:rsidRDefault="005F44DC" w:rsidP="00367E5C">
            <w:pPr>
              <w:jc w:val="center"/>
              <w:rPr>
                <w:b/>
                <w:color w:val="FFFFFF" w:themeColor="background1"/>
                <w:sz w:val="40"/>
                <w:szCs w:val="40"/>
                <w:lang w:val="es-ES_tradnl"/>
              </w:rPr>
            </w:pPr>
            <w:r w:rsidRPr="005F44DC">
              <w:rPr>
                <w:b/>
                <w:color w:val="FFFFFF" w:themeColor="background1"/>
                <w:sz w:val="40"/>
                <w:szCs w:val="40"/>
                <w:lang w:val="es-ES_tradnl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614BC12" w14:textId="77777777" w:rsidR="005F44DC" w:rsidRPr="005F44DC" w:rsidRDefault="005F44DC" w:rsidP="00367E5C">
            <w:pPr>
              <w:ind w:right="32"/>
              <w:jc w:val="center"/>
              <w:rPr>
                <w:b/>
                <w:color w:val="FFFFFF" w:themeColor="background1"/>
                <w:sz w:val="40"/>
                <w:szCs w:val="40"/>
                <w:lang w:val="es-ES_tradnl"/>
              </w:rPr>
            </w:pPr>
            <w:r w:rsidRPr="005F44DC">
              <w:rPr>
                <w:b/>
                <w:color w:val="FFFFFF" w:themeColor="background1"/>
                <w:sz w:val="40"/>
                <w:szCs w:val="40"/>
                <w:lang w:val="es-ES_tradnl"/>
              </w:rPr>
              <w:t>100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47FBF5A" w14:textId="77777777" w:rsidR="005F44DC" w:rsidRPr="005F44DC" w:rsidRDefault="005F44DC" w:rsidP="00367E5C">
            <w:pPr>
              <w:tabs>
                <w:tab w:val="left" w:pos="2836"/>
              </w:tabs>
              <w:ind w:right="71"/>
              <w:jc w:val="center"/>
              <w:rPr>
                <w:b/>
                <w:color w:val="FFFFFF" w:themeColor="background1"/>
                <w:sz w:val="40"/>
                <w:szCs w:val="40"/>
                <w:lang w:val="es-ES_tradnl"/>
              </w:rPr>
            </w:pPr>
            <w:r w:rsidRPr="005F44DC">
              <w:rPr>
                <w:b/>
                <w:color w:val="FFFFFF" w:themeColor="background1"/>
                <w:sz w:val="40"/>
                <w:szCs w:val="40"/>
                <w:lang w:val="es-ES_tradnl"/>
              </w:rPr>
              <w:t>80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3DCBE1B" w14:textId="77777777" w:rsidR="005F44DC" w:rsidRPr="005F44DC" w:rsidRDefault="00D703A9" w:rsidP="00D703A9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32"/>
                <w:lang w:val="es-ES_tradnl"/>
              </w:rPr>
            </w:pPr>
            <w:r>
              <w:rPr>
                <w:rFonts w:cs="Arial"/>
                <w:sz w:val="20"/>
                <w:lang w:eastAsia="es-MX"/>
              </w:rPr>
              <w:t xml:space="preserve">La </w:t>
            </w:r>
            <w:r w:rsidRPr="00AB51ED">
              <w:rPr>
                <w:rFonts w:cs="Arial"/>
                <w:sz w:val="20"/>
                <w:lang w:eastAsia="es-MX"/>
              </w:rPr>
              <w:t>calificación total es la suma de los porcentajes obtenido</w:t>
            </w:r>
            <w:r>
              <w:rPr>
                <w:rFonts w:cs="Arial"/>
                <w:sz w:val="20"/>
                <w:lang w:eastAsia="es-MX"/>
              </w:rPr>
              <w:t xml:space="preserve">s </w:t>
            </w:r>
            <w:r w:rsidRPr="00AB51ED">
              <w:rPr>
                <w:rFonts w:cs="Arial"/>
                <w:sz w:val="20"/>
                <w:lang w:eastAsia="es-MX"/>
              </w:rPr>
              <w:t>en cada actividad académica.</w:t>
            </w:r>
            <w:r w:rsidR="00403B92">
              <w:rPr>
                <w:rFonts w:cs="Arial"/>
                <w:sz w:val="20"/>
                <w:lang w:eastAsia="es-MX"/>
              </w:rPr>
              <w:t xml:space="preserve"> </w:t>
            </w:r>
            <w:r w:rsidRPr="00AB51ED">
              <w:rPr>
                <w:rFonts w:cs="Arial"/>
                <w:sz w:val="20"/>
                <w:lang w:eastAsia="es-MX"/>
              </w:rPr>
              <w:t xml:space="preserve">El alumno será acreditado con el </w:t>
            </w:r>
            <w:r>
              <w:rPr>
                <w:rFonts w:cs="Arial"/>
                <w:sz w:val="20"/>
                <w:lang w:eastAsia="es-MX"/>
              </w:rPr>
              <w:t>80</w:t>
            </w:r>
            <w:r w:rsidRPr="00AB51ED">
              <w:rPr>
                <w:rFonts w:cs="Arial"/>
                <w:sz w:val="20"/>
                <w:lang w:eastAsia="es-MX"/>
              </w:rPr>
              <w:t xml:space="preserve"> % de la calificación</w:t>
            </w:r>
            <w:r w:rsidR="00403B92">
              <w:rPr>
                <w:rFonts w:cs="Arial"/>
                <w:sz w:val="20"/>
                <w:lang w:eastAsia="es-MX"/>
              </w:rPr>
              <w:t xml:space="preserve"> </w:t>
            </w:r>
            <w:r w:rsidRPr="00AB51ED">
              <w:rPr>
                <w:rFonts w:cs="Arial"/>
                <w:sz w:val="20"/>
                <w:lang w:eastAsia="es-MX"/>
              </w:rPr>
              <w:t>total, el cual deberá corresponder con la suma de los</w:t>
            </w:r>
            <w:r w:rsidR="00403B92">
              <w:rPr>
                <w:rFonts w:cs="Arial"/>
                <w:sz w:val="20"/>
                <w:lang w:eastAsia="es-MX"/>
              </w:rPr>
              <w:t xml:space="preserve"> </w:t>
            </w:r>
            <w:r w:rsidRPr="00AB51ED">
              <w:rPr>
                <w:rFonts w:cs="Arial"/>
                <w:sz w:val="20"/>
                <w:lang w:eastAsia="es-MX"/>
              </w:rPr>
              <w:t>porcentajes mínimos requeridos por cada actividad</w:t>
            </w:r>
            <w:r w:rsidR="00403B92">
              <w:rPr>
                <w:rFonts w:cs="Arial"/>
                <w:sz w:val="20"/>
                <w:lang w:eastAsia="es-MX"/>
              </w:rPr>
              <w:t xml:space="preserve"> </w:t>
            </w:r>
            <w:r w:rsidRPr="00AB51ED">
              <w:rPr>
                <w:rFonts w:cs="Arial"/>
                <w:sz w:val="20"/>
                <w:lang w:eastAsia="es-MX"/>
              </w:rPr>
              <w:t>académica</w:t>
            </w:r>
            <w:r>
              <w:rPr>
                <w:rFonts w:cs="Arial"/>
                <w:sz w:val="20"/>
                <w:lang w:eastAsia="es-MX"/>
              </w:rPr>
              <w:t>.</w:t>
            </w:r>
          </w:p>
        </w:tc>
      </w:tr>
      <w:tr w:rsidR="00ED34AB" w14:paraId="7585A9EF" w14:textId="77777777" w:rsidTr="00D703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79"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41A99C5" w14:textId="77777777" w:rsidR="00ED34AB" w:rsidRPr="0098343E" w:rsidRDefault="00ED34AB" w:rsidP="00367E5C">
            <w:pPr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ACTIVIDADES ACADÉMICAS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B89FFA5" w14:textId="77777777" w:rsidR="00ED34AB" w:rsidRPr="0098343E" w:rsidRDefault="0027147E" w:rsidP="00367E5C">
            <w:pPr>
              <w:ind w:right="32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HORAS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8213821" w14:textId="77777777" w:rsidR="00ED34AB" w:rsidRPr="0098343E" w:rsidRDefault="00ED34AB" w:rsidP="00367E5C">
            <w:pPr>
              <w:tabs>
                <w:tab w:val="left" w:pos="2836"/>
              </w:tabs>
              <w:ind w:right="71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D7325FF" w14:textId="77777777" w:rsidR="00ED34AB" w:rsidRPr="0098343E" w:rsidRDefault="00ED34AB" w:rsidP="00367E5C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OBSERVACIONES</w:t>
            </w:r>
          </w:p>
        </w:tc>
      </w:tr>
      <w:tr w:rsidR="00ED34AB" w14:paraId="7198B3FF" w14:textId="77777777" w:rsidTr="00D703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58"/>
        </w:trPr>
        <w:tc>
          <w:tcPr>
            <w:tcW w:w="5484" w:type="dxa"/>
            <w:tcBorders>
              <w:top w:val="single" w:sz="4" w:space="0" w:color="auto"/>
            </w:tcBorders>
            <w:vAlign w:val="center"/>
          </w:tcPr>
          <w:p w14:paraId="23D5313C" w14:textId="77777777" w:rsidR="00ED34AB" w:rsidRPr="0098343E" w:rsidRDefault="00ED34AB" w:rsidP="00160CDA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HORAS PRÁCTICAS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4CE8491" w14:textId="77777777" w:rsidR="00ED34AB" w:rsidRPr="0098343E" w:rsidRDefault="0027147E" w:rsidP="002E3BA1">
            <w:pPr>
              <w:ind w:right="32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20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14:paraId="41C08A3D" w14:textId="77777777" w:rsidR="00ED34AB" w:rsidRPr="0098343E" w:rsidRDefault="006F52E9" w:rsidP="002E3BA1">
            <w:pPr>
              <w:tabs>
                <w:tab w:val="left" w:pos="2836"/>
              </w:tabs>
              <w:ind w:right="71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16</w:t>
            </w:r>
          </w:p>
        </w:tc>
        <w:tc>
          <w:tcPr>
            <w:tcW w:w="4052" w:type="dxa"/>
            <w:tcBorders>
              <w:top w:val="single" w:sz="4" w:space="0" w:color="auto"/>
            </w:tcBorders>
            <w:vAlign w:val="center"/>
          </w:tcPr>
          <w:p w14:paraId="12841EA7" w14:textId="77777777" w:rsidR="00ED34AB" w:rsidRPr="0098343E" w:rsidRDefault="005F44DC" w:rsidP="006F52E9">
            <w:pPr>
              <w:autoSpaceDE w:val="0"/>
              <w:autoSpaceDN w:val="0"/>
              <w:adjustRightInd w:val="0"/>
              <w:jc w:val="both"/>
              <w:rPr>
                <w:b/>
                <w:sz w:val="32"/>
                <w:lang w:val="es-ES_tradnl"/>
              </w:rPr>
            </w:pPr>
            <w:r>
              <w:rPr>
                <w:rFonts w:cs="Arial"/>
                <w:sz w:val="20"/>
                <w:lang w:eastAsia="es-MX"/>
              </w:rPr>
              <w:t xml:space="preserve">Las </w:t>
            </w:r>
            <w:r w:rsidR="006F52E9">
              <w:rPr>
                <w:rFonts w:cs="Arial"/>
                <w:sz w:val="20"/>
                <w:lang w:eastAsia="es-MX"/>
              </w:rPr>
              <w:t>16</w:t>
            </w:r>
            <w:r w:rsidR="0035309E">
              <w:rPr>
                <w:rFonts w:cs="Arial"/>
                <w:sz w:val="20"/>
                <w:lang w:eastAsia="es-MX"/>
              </w:rPr>
              <w:t xml:space="preserve"> </w:t>
            </w:r>
            <w:r w:rsidRPr="0098343E">
              <w:rPr>
                <w:rFonts w:cs="Arial"/>
                <w:sz w:val="20"/>
                <w:lang w:eastAsia="es-MX"/>
              </w:rPr>
              <w:t>horas de práctica representa</w:t>
            </w:r>
            <w:r>
              <w:rPr>
                <w:rFonts w:cs="Arial"/>
                <w:sz w:val="20"/>
                <w:lang w:eastAsia="es-MX"/>
              </w:rPr>
              <w:t>n</w:t>
            </w:r>
            <w:r w:rsidR="00B642E6">
              <w:rPr>
                <w:rFonts w:cs="Arial"/>
                <w:sz w:val="20"/>
                <w:lang w:eastAsia="es-MX"/>
              </w:rPr>
              <w:t xml:space="preserve"> el </w:t>
            </w:r>
            <w:r w:rsidR="006F52E9">
              <w:rPr>
                <w:rFonts w:cs="Arial"/>
                <w:sz w:val="20"/>
                <w:lang w:eastAsia="es-MX"/>
              </w:rPr>
              <w:t>8</w:t>
            </w:r>
            <w:r w:rsidR="00495E77">
              <w:rPr>
                <w:rFonts w:cs="Arial"/>
                <w:sz w:val="20"/>
                <w:lang w:eastAsia="es-MX"/>
              </w:rPr>
              <w:t>0</w:t>
            </w:r>
            <w:r w:rsidRPr="0098343E">
              <w:rPr>
                <w:rFonts w:cs="Arial"/>
                <w:sz w:val="20"/>
                <w:lang w:eastAsia="es-MX"/>
              </w:rPr>
              <w:t>% de un total de</w:t>
            </w:r>
            <w:r w:rsidR="00495E77">
              <w:rPr>
                <w:rFonts w:cs="Arial"/>
                <w:sz w:val="20"/>
                <w:lang w:eastAsia="es-MX"/>
              </w:rPr>
              <w:t xml:space="preserve"> 2</w:t>
            </w:r>
            <w:r w:rsidR="002E3BA1">
              <w:rPr>
                <w:rFonts w:cs="Arial"/>
                <w:sz w:val="20"/>
                <w:lang w:eastAsia="es-MX"/>
              </w:rPr>
              <w:t>0</w:t>
            </w:r>
            <w:r w:rsidR="00D703A9">
              <w:rPr>
                <w:rFonts w:cs="Arial"/>
                <w:sz w:val="20"/>
                <w:lang w:eastAsia="es-MX"/>
              </w:rPr>
              <w:t xml:space="preserve"> </w:t>
            </w:r>
            <w:r w:rsidRPr="0098343E">
              <w:rPr>
                <w:rFonts w:cs="Arial"/>
                <w:sz w:val="20"/>
                <w:lang w:eastAsia="es-MX"/>
              </w:rPr>
              <w:t>horas de la duración del curso. Son requisito para tener</w:t>
            </w:r>
            <w:r w:rsidR="00403B92">
              <w:rPr>
                <w:rFonts w:cs="Arial"/>
                <w:sz w:val="20"/>
                <w:lang w:eastAsia="es-MX"/>
              </w:rPr>
              <w:t xml:space="preserve"> </w:t>
            </w:r>
            <w:r w:rsidRPr="0098343E">
              <w:rPr>
                <w:rFonts w:cs="Arial"/>
                <w:sz w:val="20"/>
                <w:lang w:eastAsia="es-MX"/>
              </w:rPr>
              <w:t>derecho a ser evaluado para la acreditación del curso.</w:t>
            </w:r>
          </w:p>
        </w:tc>
      </w:tr>
    </w:tbl>
    <w:p w14:paraId="0A3E3AD8" w14:textId="77777777" w:rsidR="002E6D35" w:rsidRDefault="002E6D35" w:rsidP="00C1226B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14:paraId="10643807" w14:textId="77777777" w:rsidR="009C7782" w:rsidRDefault="009C7782" w:rsidP="00C1226B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14:paraId="6FC629ED" w14:textId="77777777" w:rsidR="009C7782" w:rsidRDefault="009C7782" w:rsidP="00C1226B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14:paraId="20434A95" w14:textId="77777777" w:rsidR="009C7782" w:rsidRDefault="009C7782" w:rsidP="009C7782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14:paraId="5090F5BE" w14:textId="77777777" w:rsidR="009C7782" w:rsidRDefault="009C7782" w:rsidP="009C778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tbl>
      <w:tblPr>
        <w:tblpPr w:leftFromText="141" w:rightFromText="141" w:vertAnchor="text" w:horzAnchor="margin" w:tblpY="634"/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922"/>
        <w:gridCol w:w="4039"/>
        <w:gridCol w:w="3402"/>
        <w:gridCol w:w="2410"/>
        <w:gridCol w:w="1545"/>
      </w:tblGrid>
      <w:tr w:rsidR="00BA6061" w:rsidRPr="00BF18BE" w14:paraId="048EA47B" w14:textId="77777777" w:rsidTr="00BA6061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64305C07" w14:textId="77777777" w:rsidR="00BA6061" w:rsidRPr="00BF18BE" w:rsidRDefault="00BA6061" w:rsidP="00BA6061">
            <w:p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lastRenderedPageBreak/>
              <w:t xml:space="preserve">NOMBRE DE LA UNIDAD: </w:t>
            </w:r>
            <w:r w:rsidR="00023667">
              <w:rPr>
                <w:b/>
                <w:sz w:val="20"/>
                <w:lang w:val="es-ES_tradnl"/>
              </w:rPr>
              <w:t>1</w:t>
            </w:r>
          </w:p>
        </w:tc>
        <w:tc>
          <w:tcPr>
            <w:tcW w:w="11396" w:type="dxa"/>
            <w:gridSpan w:val="4"/>
            <w:tcBorders>
              <w:bottom w:val="single" w:sz="4" w:space="0" w:color="auto"/>
            </w:tcBorders>
            <w:vAlign w:val="center"/>
          </w:tcPr>
          <w:p w14:paraId="2E4768DD" w14:textId="77777777" w:rsidR="00BA6061" w:rsidRPr="00B72EC3" w:rsidRDefault="00B72EC3" w:rsidP="00BA6061">
            <w:pPr>
              <w:rPr>
                <w:b/>
                <w:sz w:val="20"/>
                <w:szCs w:val="24"/>
                <w:lang w:val="es-ES_tradnl"/>
              </w:rPr>
            </w:pPr>
            <w:r w:rsidRPr="00B72EC3">
              <w:rPr>
                <w:rFonts w:cs="Arial"/>
                <w:b/>
                <w:iCs/>
                <w:sz w:val="20"/>
                <w:lang w:val="es-MX"/>
              </w:rPr>
              <w:t>BRIGADAS DE EVACUACIÓN DE INMUEBLES</w:t>
            </w:r>
          </w:p>
        </w:tc>
      </w:tr>
      <w:tr w:rsidR="00BA6061" w:rsidRPr="00BF18BE" w14:paraId="0C706168" w14:textId="77777777" w:rsidTr="00BA6061"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14:paraId="6F48AD04" w14:textId="77777777" w:rsidR="00BA6061" w:rsidRPr="00BF18BE" w:rsidRDefault="00BA6061" w:rsidP="00BA6061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14:paraId="52226458" w14:textId="77777777" w:rsidR="00BA6061" w:rsidRPr="00C40533" w:rsidRDefault="00BA6061" w:rsidP="00BA6061">
            <w:pPr>
              <w:rPr>
                <w:b/>
                <w:sz w:val="4"/>
                <w:lang w:val="es-ES_tradnl"/>
              </w:rPr>
            </w:pPr>
          </w:p>
        </w:tc>
      </w:tr>
      <w:tr w:rsidR="00BA6061" w:rsidRPr="00BF18BE" w14:paraId="0194D261" w14:textId="77777777" w:rsidTr="00BA6061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4E5599AA" w14:textId="77777777" w:rsidR="00BA6061" w:rsidRPr="00BF18BE" w:rsidRDefault="00BA6061" w:rsidP="00BA6061">
            <w:pPr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96" w:type="dxa"/>
            <w:gridSpan w:val="4"/>
            <w:tcBorders>
              <w:bottom w:val="single" w:sz="4" w:space="0" w:color="auto"/>
            </w:tcBorders>
            <w:vAlign w:val="center"/>
          </w:tcPr>
          <w:p w14:paraId="44F4E227" w14:textId="77777777" w:rsidR="00BA6061" w:rsidRPr="00BF18BE" w:rsidRDefault="00BA6061" w:rsidP="00B72EC3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 w:rsidRPr="00BF18BE">
              <w:rPr>
                <w:rFonts w:cs="Arial"/>
                <w:sz w:val="20"/>
              </w:rPr>
              <w:t xml:space="preserve">Al término de la unidad los participantes </w:t>
            </w:r>
            <w:r>
              <w:rPr>
                <w:rFonts w:cs="Arial"/>
                <w:sz w:val="20"/>
              </w:rPr>
              <w:t>aplicarán las técnicas de las brigadas de protección en sus etapas de prevención, auxilio y recuperación</w:t>
            </w:r>
            <w:r w:rsidR="00B72EC3">
              <w:rPr>
                <w:rFonts w:cs="Arial"/>
                <w:sz w:val="20"/>
              </w:rPr>
              <w:t>, utilizando las medidas de seguridad según correspondan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.</w:t>
            </w:r>
          </w:p>
        </w:tc>
      </w:tr>
      <w:tr w:rsidR="00BA6061" w14:paraId="73737456" w14:textId="77777777" w:rsidTr="00BA6061">
        <w:trPr>
          <w:trHeight w:val="79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</w:tcPr>
          <w:p w14:paraId="45578F68" w14:textId="77777777" w:rsidR="00BA6061" w:rsidRDefault="00BA6061" w:rsidP="00BA6061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4"/>
            <w:tcBorders>
              <w:bottom w:val="single" w:sz="4" w:space="0" w:color="auto"/>
              <w:right w:val="nil"/>
            </w:tcBorders>
          </w:tcPr>
          <w:p w14:paraId="4B255D27" w14:textId="77777777" w:rsidR="00BA6061" w:rsidRDefault="00BA6061" w:rsidP="00BA6061">
            <w:pPr>
              <w:rPr>
                <w:b/>
                <w:sz w:val="10"/>
                <w:lang w:val="es-ES_tradnl"/>
              </w:rPr>
            </w:pPr>
          </w:p>
        </w:tc>
      </w:tr>
      <w:tr w:rsidR="00BA6061" w:rsidRPr="00BF18BE" w14:paraId="027FB511" w14:textId="77777777" w:rsidTr="00B72EC3"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F42F8E9" w14:textId="77777777" w:rsidR="00BA6061" w:rsidRPr="00BF18BE" w:rsidRDefault="00BA6061" w:rsidP="00BA6061">
            <w:pPr>
              <w:pStyle w:val="Ttulo4"/>
              <w:rPr>
                <w:sz w:val="20"/>
              </w:rPr>
            </w:pPr>
            <w:r w:rsidRPr="00BF18BE">
              <w:rPr>
                <w:sz w:val="20"/>
              </w:rPr>
              <w:t>DESARROLLO TEMÁTICO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753CB40" w14:textId="77777777" w:rsidR="00BA6061" w:rsidRPr="00BF18BE" w:rsidRDefault="00BA6061" w:rsidP="00BA6061">
            <w:pPr>
              <w:pStyle w:val="Ttulo4"/>
              <w:rPr>
                <w:sz w:val="20"/>
              </w:rPr>
            </w:pPr>
            <w:r w:rsidRPr="00BF18BE">
              <w:rPr>
                <w:sz w:val="20"/>
              </w:rPr>
              <w:t>ESTRATEGIA DIDÁCTICA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4A93077" w14:textId="77777777" w:rsidR="00BA6061" w:rsidRPr="00BF18BE" w:rsidRDefault="00BA6061" w:rsidP="00BA6061">
            <w:pPr>
              <w:jc w:val="center"/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9B51362" w14:textId="77777777" w:rsidR="00BA6061" w:rsidRPr="00BB12EF" w:rsidRDefault="00BA6061" w:rsidP="00BA6061">
            <w:pPr>
              <w:jc w:val="center"/>
              <w:rPr>
                <w:b/>
                <w:sz w:val="18"/>
                <w:lang w:val="es-ES_tradnl"/>
              </w:rPr>
            </w:pPr>
            <w:r w:rsidRPr="00BB12EF">
              <w:rPr>
                <w:b/>
                <w:sz w:val="18"/>
                <w:lang w:val="es-ES_tradnl"/>
              </w:rPr>
              <w:t>CRITERIO DE EVALUACIÓN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2B55B64" w14:textId="77777777" w:rsidR="00BA6061" w:rsidRPr="00BF18BE" w:rsidRDefault="00BA6061" w:rsidP="00BA6061">
            <w:pPr>
              <w:jc w:val="center"/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TIEMPO</w:t>
            </w:r>
          </w:p>
        </w:tc>
      </w:tr>
      <w:tr w:rsidR="00BA6061" w14:paraId="62F330D3" w14:textId="77777777" w:rsidTr="00B72EC3">
        <w:trPr>
          <w:cantSplit/>
          <w:trHeight w:val="8209"/>
        </w:trPr>
        <w:tc>
          <w:tcPr>
            <w:tcW w:w="2480" w:type="dxa"/>
            <w:tcBorders>
              <w:top w:val="single" w:sz="4" w:space="0" w:color="auto"/>
            </w:tcBorders>
          </w:tcPr>
          <w:p w14:paraId="78520752" w14:textId="3EEF38E5" w:rsidR="00586CAA" w:rsidRDefault="00586CAA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18"/>
                <w:szCs w:val="18"/>
                <w:lang w:val="es-ES_tradnl" w:eastAsia="es-MX"/>
              </w:rPr>
            </w:pPr>
          </w:p>
          <w:p w14:paraId="7DEFC3D3" w14:textId="77777777" w:rsidR="00B72EC3" w:rsidRDefault="00B72EC3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18"/>
                <w:szCs w:val="18"/>
                <w:lang w:val="es-ES_tradnl" w:eastAsia="es-MX"/>
              </w:rPr>
            </w:pPr>
          </w:p>
          <w:p w14:paraId="7B086490" w14:textId="77777777" w:rsidR="00BA6061" w:rsidRPr="00586CAA" w:rsidRDefault="00BA6061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18"/>
                <w:szCs w:val="18"/>
                <w:lang w:val="es-ES_tradnl" w:eastAsia="es-MX"/>
              </w:rPr>
            </w:pPr>
          </w:p>
          <w:p w14:paraId="0C06D0FE" w14:textId="77777777" w:rsidR="00AD2753" w:rsidRPr="00951677" w:rsidRDefault="00AD2753" w:rsidP="00AD2753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  <w:lang w:val="es-ES_tradnl"/>
              </w:rPr>
            </w:pPr>
            <w:r w:rsidRPr="00951677">
              <w:rPr>
                <w:b/>
                <w:sz w:val="18"/>
                <w:szCs w:val="18"/>
                <w:lang w:val="es-ES_tradnl"/>
              </w:rPr>
              <w:t>1.1</w:t>
            </w:r>
            <w:r w:rsidRPr="00951677">
              <w:rPr>
                <w:b/>
                <w:sz w:val="18"/>
                <w:szCs w:val="18"/>
                <w:lang w:val="es-ES_tradnl"/>
              </w:rPr>
              <w:tab/>
              <w:t>Introducción.</w:t>
            </w:r>
          </w:p>
          <w:p w14:paraId="7C8C4A4E" w14:textId="77777777" w:rsidR="00AD2753" w:rsidRPr="00951677" w:rsidRDefault="00AD2753" w:rsidP="00AD2753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  <w:lang w:val="es-ES_tradnl"/>
              </w:rPr>
            </w:pPr>
            <w:r w:rsidRPr="00951677">
              <w:rPr>
                <w:b/>
                <w:sz w:val="18"/>
                <w:szCs w:val="18"/>
                <w:lang w:val="es-ES_tradnl"/>
              </w:rPr>
              <w:t>1.2</w:t>
            </w:r>
            <w:r w:rsidRPr="00951677">
              <w:rPr>
                <w:b/>
                <w:sz w:val="18"/>
                <w:szCs w:val="18"/>
                <w:lang w:val="es-ES_tradnl"/>
              </w:rPr>
              <w:tab/>
              <w:t>Definición de Brigadas Internas</w:t>
            </w:r>
          </w:p>
          <w:p w14:paraId="2D0B8EB8" w14:textId="77777777" w:rsidR="00AD2753" w:rsidRPr="00951677" w:rsidRDefault="00AD2753" w:rsidP="00AD2753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  <w:lang w:val="es-ES_tradnl"/>
              </w:rPr>
            </w:pPr>
            <w:r w:rsidRPr="00951677">
              <w:rPr>
                <w:b/>
                <w:sz w:val="18"/>
                <w:szCs w:val="18"/>
                <w:lang w:val="es-ES_tradnl"/>
              </w:rPr>
              <w:t>1.3</w:t>
            </w:r>
            <w:r w:rsidRPr="00951677">
              <w:rPr>
                <w:b/>
                <w:sz w:val="18"/>
                <w:szCs w:val="18"/>
                <w:lang w:val="es-ES_tradnl"/>
              </w:rPr>
              <w:tab/>
              <w:t>Funciones de la Brigada Interna</w:t>
            </w:r>
          </w:p>
          <w:p w14:paraId="2F6EF067" w14:textId="77777777" w:rsidR="00AD2753" w:rsidRPr="00951677" w:rsidRDefault="00AD2753" w:rsidP="00AD2753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  <w:lang w:val="es-ES_tradnl"/>
              </w:rPr>
            </w:pPr>
            <w:r w:rsidRPr="00951677">
              <w:rPr>
                <w:b/>
                <w:sz w:val="18"/>
                <w:szCs w:val="18"/>
                <w:lang w:val="es-ES_tradnl"/>
              </w:rPr>
              <w:t>1.4</w:t>
            </w:r>
            <w:r w:rsidRPr="00951677">
              <w:rPr>
                <w:b/>
                <w:sz w:val="18"/>
                <w:szCs w:val="18"/>
                <w:lang w:val="es-ES_tradnl"/>
              </w:rPr>
              <w:tab/>
              <w:t>Funciones de la Brigada de Evacuación</w:t>
            </w:r>
          </w:p>
          <w:p w14:paraId="241B849A" w14:textId="1555274B" w:rsidR="00951677" w:rsidRDefault="00951677" w:rsidP="00AD2753">
            <w:pPr>
              <w:autoSpaceDE w:val="0"/>
              <w:autoSpaceDN w:val="0"/>
              <w:adjustRightInd w:val="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1.4.1 En el edificio</w:t>
            </w:r>
          </w:p>
          <w:p w14:paraId="7ED12EE6" w14:textId="77777777" w:rsidR="00951677" w:rsidRDefault="00951677" w:rsidP="00AD2753">
            <w:pPr>
              <w:autoSpaceDE w:val="0"/>
              <w:autoSpaceDN w:val="0"/>
              <w:adjustRightInd w:val="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1.4.2 Con respecto al equipamiento.</w:t>
            </w:r>
          </w:p>
          <w:p w14:paraId="5BEBCA23" w14:textId="0C4F6367" w:rsidR="00951677" w:rsidRPr="00586CAA" w:rsidRDefault="00951677" w:rsidP="00AD2753">
            <w:pPr>
              <w:autoSpaceDE w:val="0"/>
              <w:autoSpaceDN w:val="0"/>
              <w:adjustRightInd w:val="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1.4.3 Antes de la evacuación</w:t>
            </w:r>
          </w:p>
          <w:p w14:paraId="4E0964CD" w14:textId="77777777" w:rsidR="00AD2753" w:rsidRPr="00951677" w:rsidRDefault="00AD2753" w:rsidP="00AD2753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  <w:lang w:val="es-ES_tradnl"/>
              </w:rPr>
            </w:pPr>
            <w:r w:rsidRPr="00951677">
              <w:rPr>
                <w:b/>
                <w:sz w:val="18"/>
                <w:szCs w:val="18"/>
                <w:lang w:val="es-ES_tradnl"/>
              </w:rPr>
              <w:t>1.5       Recomendaciones generales</w:t>
            </w:r>
          </w:p>
          <w:p w14:paraId="5CA514B9" w14:textId="4418E0C9" w:rsidR="00951677" w:rsidRDefault="00951677" w:rsidP="00AD2753">
            <w:pPr>
              <w:autoSpaceDE w:val="0"/>
              <w:autoSpaceDN w:val="0"/>
              <w:adjustRightInd w:val="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1.5.1 Durante la evacuación</w:t>
            </w:r>
          </w:p>
          <w:p w14:paraId="09746839" w14:textId="4D74D4B0" w:rsidR="00951677" w:rsidRPr="00586CAA" w:rsidRDefault="00951677" w:rsidP="00AD2753">
            <w:pPr>
              <w:autoSpaceDE w:val="0"/>
              <w:autoSpaceDN w:val="0"/>
              <w:adjustRightInd w:val="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1.5.2 Después de la evacuación</w:t>
            </w:r>
          </w:p>
          <w:p w14:paraId="596CEDF4" w14:textId="77777777" w:rsidR="00AD2753" w:rsidRPr="00951677" w:rsidRDefault="00AD2753" w:rsidP="00AD2753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  <w:lang w:val="es-ES_tradnl"/>
              </w:rPr>
            </w:pPr>
            <w:r w:rsidRPr="00951677">
              <w:rPr>
                <w:b/>
                <w:sz w:val="18"/>
                <w:szCs w:val="18"/>
                <w:lang w:val="es-ES_tradnl"/>
              </w:rPr>
              <w:t>1.6</w:t>
            </w:r>
            <w:r w:rsidRPr="00951677">
              <w:rPr>
                <w:b/>
                <w:sz w:val="18"/>
                <w:szCs w:val="18"/>
                <w:lang w:val="es-ES_tradnl"/>
              </w:rPr>
              <w:tab/>
              <w:t>Implementos usados en Evacuación.</w:t>
            </w:r>
          </w:p>
          <w:p w14:paraId="16104B57" w14:textId="08BB9D31" w:rsidR="00951677" w:rsidRDefault="00951677" w:rsidP="00AD2753">
            <w:pPr>
              <w:autoSpaceDE w:val="0"/>
              <w:autoSpaceDN w:val="0"/>
              <w:adjustRightInd w:val="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1.6.1 Práctica de técnicas de evacuación</w:t>
            </w:r>
          </w:p>
          <w:p w14:paraId="208A14F4" w14:textId="77777777" w:rsidR="00951677" w:rsidRDefault="00951677" w:rsidP="00AD2753">
            <w:pPr>
              <w:autoSpaceDE w:val="0"/>
              <w:autoSpaceDN w:val="0"/>
              <w:adjustRightInd w:val="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1.6.2 Con varios niveles en el edificio</w:t>
            </w:r>
          </w:p>
          <w:p w14:paraId="37A99CA3" w14:textId="77777777" w:rsidR="00951677" w:rsidRDefault="00951677" w:rsidP="00AD2753">
            <w:pPr>
              <w:autoSpaceDE w:val="0"/>
              <w:autoSpaceDN w:val="0"/>
              <w:adjustRightInd w:val="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1.6.3 Con personas a gatas</w:t>
            </w:r>
          </w:p>
          <w:p w14:paraId="4F3EFFFC" w14:textId="7A668008" w:rsidR="00951677" w:rsidRPr="00586CAA" w:rsidRDefault="00951677" w:rsidP="00AD2753">
            <w:pPr>
              <w:autoSpaceDE w:val="0"/>
              <w:autoSpaceDN w:val="0"/>
              <w:adjustRightInd w:val="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1.6.4 Con personas a ciegas</w:t>
            </w:r>
          </w:p>
          <w:p w14:paraId="42F18F8B" w14:textId="77777777" w:rsidR="00BA6061" w:rsidRPr="00586CAA" w:rsidRDefault="00BA6061" w:rsidP="00AD2753">
            <w:pPr>
              <w:autoSpaceDE w:val="0"/>
              <w:autoSpaceDN w:val="0"/>
              <w:adjustRightInd w:val="0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</w:tcBorders>
          </w:tcPr>
          <w:p w14:paraId="481CA289" w14:textId="77777777" w:rsidR="00586CAA" w:rsidRDefault="00586CAA" w:rsidP="00BA606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</w:pPr>
          </w:p>
          <w:p w14:paraId="0D942FD9" w14:textId="77777777" w:rsidR="00BA6061" w:rsidRPr="00586CAA" w:rsidRDefault="00BA6061" w:rsidP="00BA606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  <w:t>Encuadre  grupal</w:t>
            </w:r>
            <w:r w:rsidR="00B72EC3"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  <w:t>:</w:t>
            </w:r>
          </w:p>
          <w:p w14:paraId="08FC55A7" w14:textId="77777777" w:rsidR="00BA6061" w:rsidRPr="00586CAA" w:rsidRDefault="00BA6061" w:rsidP="00BA6061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MX" w:eastAsia="es-MX"/>
              </w:rPr>
            </w:pPr>
            <w:r w:rsidRPr="00586CAA">
              <w:rPr>
                <w:rFonts w:ascii="Symbol" w:hAnsi="Symbol" w:cs="Symbol"/>
                <w:sz w:val="18"/>
                <w:szCs w:val="18"/>
                <w:lang w:val="es-MX" w:eastAsia="es-MX"/>
              </w:rPr>
              <w:t></w:t>
            </w:r>
            <w:r w:rsidRPr="00586CAA">
              <w:rPr>
                <w:rFonts w:ascii="Symbol" w:hAnsi="Symbol" w:cs="Symbol"/>
                <w:sz w:val="18"/>
                <w:szCs w:val="18"/>
                <w:lang w:val="es-MX" w:eastAsia="es-MX"/>
              </w:rPr>
              <w:t></w:t>
            </w:r>
            <w:r w:rsidRPr="00586CAA">
              <w:rPr>
                <w:rFonts w:cs="Arial"/>
                <w:sz w:val="18"/>
                <w:szCs w:val="18"/>
                <w:lang w:val="es-MX" w:eastAsia="es-MX"/>
              </w:rPr>
              <w:t xml:space="preserve">Presentar </w:t>
            </w:r>
            <w:r w:rsidR="00B72EC3">
              <w:rPr>
                <w:rFonts w:cs="Arial"/>
                <w:sz w:val="18"/>
                <w:szCs w:val="18"/>
                <w:lang w:val="es-MX" w:eastAsia="es-MX"/>
              </w:rPr>
              <w:t>d</w:t>
            </w:r>
            <w:r w:rsidRPr="00586CAA">
              <w:rPr>
                <w:rFonts w:cs="Arial"/>
                <w:sz w:val="18"/>
                <w:szCs w:val="18"/>
                <w:lang w:val="es-MX" w:eastAsia="es-MX"/>
              </w:rPr>
              <w:t xml:space="preserve">el objetivo del </w:t>
            </w:r>
            <w:r w:rsidR="00B72EC3">
              <w:rPr>
                <w:rFonts w:cs="Arial"/>
                <w:sz w:val="18"/>
                <w:szCs w:val="18"/>
                <w:lang w:val="es-MX" w:eastAsia="es-MX"/>
              </w:rPr>
              <w:t>curso</w:t>
            </w:r>
            <w:r w:rsidRPr="00586CAA">
              <w:rPr>
                <w:rFonts w:cs="Arial"/>
                <w:sz w:val="18"/>
                <w:szCs w:val="18"/>
                <w:lang w:val="es-MX" w:eastAsia="es-MX"/>
              </w:rPr>
              <w:t xml:space="preserve">, duración y </w:t>
            </w:r>
            <w:r w:rsidR="00B72EC3">
              <w:rPr>
                <w:rFonts w:cs="Arial"/>
                <w:sz w:val="18"/>
                <w:szCs w:val="18"/>
                <w:lang w:val="es-MX" w:eastAsia="es-MX"/>
              </w:rPr>
              <w:t xml:space="preserve">forma de </w:t>
            </w:r>
            <w:r w:rsidRPr="00586CAA">
              <w:rPr>
                <w:rFonts w:cs="Arial"/>
                <w:sz w:val="18"/>
                <w:szCs w:val="18"/>
                <w:lang w:val="es-MX" w:eastAsia="es-MX"/>
              </w:rPr>
              <w:t>evaluación de</w:t>
            </w:r>
            <w:r w:rsidR="00B72EC3">
              <w:rPr>
                <w:rFonts w:cs="Arial"/>
                <w:sz w:val="18"/>
                <w:szCs w:val="18"/>
                <w:lang w:val="es-MX" w:eastAsia="es-MX"/>
              </w:rPr>
              <w:t xml:space="preserve"> </w:t>
            </w:r>
            <w:r w:rsidRPr="00586CAA">
              <w:rPr>
                <w:rFonts w:cs="Arial"/>
                <w:sz w:val="18"/>
                <w:szCs w:val="18"/>
                <w:lang w:val="es-MX" w:eastAsia="es-MX"/>
              </w:rPr>
              <w:t>l</w:t>
            </w:r>
            <w:r w:rsidR="00B72EC3">
              <w:rPr>
                <w:rFonts w:cs="Arial"/>
                <w:sz w:val="18"/>
                <w:szCs w:val="18"/>
                <w:lang w:val="es-MX" w:eastAsia="es-MX"/>
              </w:rPr>
              <w:t>os</w:t>
            </w:r>
            <w:r w:rsidRPr="00586CAA">
              <w:rPr>
                <w:rFonts w:cs="Arial"/>
                <w:sz w:val="18"/>
                <w:szCs w:val="18"/>
                <w:lang w:val="es-MX" w:eastAsia="es-MX"/>
              </w:rPr>
              <w:t xml:space="preserve"> tema</w:t>
            </w:r>
            <w:r w:rsidR="00B72EC3">
              <w:rPr>
                <w:rFonts w:cs="Arial"/>
                <w:sz w:val="18"/>
                <w:szCs w:val="18"/>
                <w:lang w:val="es-MX" w:eastAsia="es-MX"/>
              </w:rPr>
              <w:t>s</w:t>
            </w:r>
            <w:r w:rsidRPr="00586CAA">
              <w:rPr>
                <w:rFonts w:cs="Arial"/>
                <w:sz w:val="18"/>
                <w:szCs w:val="18"/>
                <w:lang w:val="es-MX" w:eastAsia="es-MX"/>
              </w:rPr>
              <w:t xml:space="preserve"> para establecer compromisos de</w:t>
            </w:r>
          </w:p>
          <w:p w14:paraId="536E9586" w14:textId="77777777" w:rsidR="00BA6061" w:rsidRPr="00586CAA" w:rsidRDefault="00B72EC3" w:rsidP="00BA6061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MX" w:eastAsia="es-MX"/>
              </w:rPr>
            </w:pPr>
            <w:r w:rsidRPr="00586CAA">
              <w:rPr>
                <w:rFonts w:cs="Arial"/>
                <w:sz w:val="18"/>
                <w:szCs w:val="18"/>
                <w:lang w:val="es-MX" w:eastAsia="es-MX"/>
              </w:rPr>
              <w:t>Aprendizaje</w:t>
            </w:r>
            <w:r w:rsidR="00BA6061" w:rsidRPr="00586CAA">
              <w:rPr>
                <w:rFonts w:cs="Arial"/>
                <w:sz w:val="18"/>
                <w:szCs w:val="18"/>
                <w:lang w:val="es-MX" w:eastAsia="es-MX"/>
              </w:rPr>
              <w:t>.</w:t>
            </w:r>
          </w:p>
          <w:p w14:paraId="546B15D0" w14:textId="77777777" w:rsidR="00BA6061" w:rsidRPr="00586CAA" w:rsidRDefault="00BA6061" w:rsidP="006C5CD3">
            <w:pPr>
              <w:pStyle w:val="Prrafodelista"/>
              <w:numPr>
                <w:ilvl w:val="0"/>
                <w:numId w:val="2"/>
              </w:numPr>
              <w:tabs>
                <w:tab w:val="left" w:pos="139"/>
                <w:tab w:val="left" w:pos="280"/>
              </w:tabs>
              <w:autoSpaceDE w:val="0"/>
              <w:autoSpaceDN w:val="0"/>
              <w:adjustRightInd w:val="0"/>
              <w:ind w:left="-3" w:firstLine="0"/>
              <w:jc w:val="both"/>
              <w:rPr>
                <w:rFonts w:cs="Arial"/>
                <w:sz w:val="18"/>
                <w:szCs w:val="18"/>
                <w:lang w:val="es-MX" w:eastAsia="es-MX"/>
              </w:rPr>
            </w:pPr>
            <w:r w:rsidRPr="00586CAA">
              <w:rPr>
                <w:rFonts w:cs="Arial"/>
                <w:sz w:val="18"/>
                <w:szCs w:val="18"/>
                <w:lang w:val="es-MX" w:eastAsia="es-MX"/>
              </w:rPr>
              <w:t>Exponer los conceptos.</w:t>
            </w:r>
          </w:p>
          <w:p w14:paraId="2B30A820" w14:textId="77777777" w:rsidR="00BA6061" w:rsidRDefault="00BA6061" w:rsidP="006C5CD3">
            <w:pPr>
              <w:pStyle w:val="Prrafodelista"/>
              <w:numPr>
                <w:ilvl w:val="0"/>
                <w:numId w:val="2"/>
              </w:numPr>
              <w:tabs>
                <w:tab w:val="left" w:pos="139"/>
                <w:tab w:val="left" w:pos="280"/>
              </w:tabs>
              <w:autoSpaceDE w:val="0"/>
              <w:autoSpaceDN w:val="0"/>
              <w:adjustRightInd w:val="0"/>
              <w:ind w:left="139" w:hanging="142"/>
              <w:jc w:val="both"/>
              <w:rPr>
                <w:rFonts w:cs="Arial"/>
                <w:sz w:val="18"/>
                <w:szCs w:val="18"/>
                <w:lang w:val="es-MX" w:eastAsia="es-MX"/>
              </w:rPr>
            </w:pPr>
            <w:r w:rsidRPr="00586CAA">
              <w:rPr>
                <w:rFonts w:cs="Arial"/>
                <w:sz w:val="18"/>
                <w:szCs w:val="18"/>
                <w:lang w:val="es-MX" w:eastAsia="es-MX"/>
              </w:rPr>
              <w:t>Exponer las generalidades</w:t>
            </w:r>
          </w:p>
          <w:p w14:paraId="04AEAC1F" w14:textId="77777777" w:rsidR="00B72EC3" w:rsidRPr="00586CAA" w:rsidRDefault="00B72EC3" w:rsidP="006C5CD3">
            <w:pPr>
              <w:pStyle w:val="Prrafodelista"/>
              <w:numPr>
                <w:ilvl w:val="0"/>
                <w:numId w:val="2"/>
              </w:numPr>
              <w:tabs>
                <w:tab w:val="left" w:pos="139"/>
                <w:tab w:val="left" w:pos="280"/>
              </w:tabs>
              <w:autoSpaceDE w:val="0"/>
              <w:autoSpaceDN w:val="0"/>
              <w:adjustRightInd w:val="0"/>
              <w:ind w:left="139" w:hanging="142"/>
              <w:jc w:val="both"/>
              <w:rPr>
                <w:rFonts w:cs="Arial"/>
                <w:sz w:val="18"/>
                <w:szCs w:val="18"/>
                <w:lang w:val="es-MX" w:eastAsia="es-MX"/>
              </w:rPr>
            </w:pPr>
            <w:r>
              <w:rPr>
                <w:rFonts w:cs="Arial"/>
                <w:sz w:val="18"/>
                <w:szCs w:val="18"/>
                <w:lang w:val="es-MX" w:eastAsia="es-MX"/>
              </w:rPr>
              <w:t>Mediante dinámicas presentación de los participantes.</w:t>
            </w:r>
          </w:p>
          <w:p w14:paraId="3C0DC23B" w14:textId="77777777" w:rsidR="00BA6061" w:rsidRDefault="00BA6061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MX" w:eastAsia="es-MX"/>
              </w:rPr>
            </w:pPr>
            <w:r w:rsidRPr="00586CAA">
              <w:rPr>
                <w:rFonts w:ascii="Symbol" w:hAnsi="Symbol" w:cs="Symbol"/>
                <w:sz w:val="18"/>
                <w:szCs w:val="18"/>
                <w:lang w:val="es-MX" w:eastAsia="es-MX"/>
              </w:rPr>
              <w:t></w:t>
            </w:r>
            <w:r w:rsidRPr="00586CAA">
              <w:rPr>
                <w:rFonts w:ascii="Symbol" w:hAnsi="Symbol" w:cs="Symbol"/>
                <w:sz w:val="18"/>
                <w:szCs w:val="18"/>
                <w:lang w:val="es-MX" w:eastAsia="es-MX"/>
              </w:rPr>
              <w:t></w:t>
            </w:r>
            <w:r w:rsidRPr="00586CAA">
              <w:rPr>
                <w:rFonts w:cs="Arial"/>
                <w:sz w:val="18"/>
                <w:szCs w:val="18"/>
                <w:lang w:val="es-MX" w:eastAsia="es-MX"/>
              </w:rPr>
              <w:t>Organ</w:t>
            </w:r>
            <w:r w:rsidR="00111BAC" w:rsidRPr="00586CAA">
              <w:rPr>
                <w:rFonts w:cs="Arial"/>
                <w:sz w:val="18"/>
                <w:szCs w:val="18"/>
                <w:lang w:val="es-MX" w:eastAsia="es-MX"/>
              </w:rPr>
              <w:t>izar equipos de trabajo para el desarrollo de actividades y prácticas de cada brigada</w:t>
            </w:r>
            <w:r w:rsidRPr="00586CAA">
              <w:rPr>
                <w:rFonts w:cs="Arial"/>
                <w:sz w:val="18"/>
                <w:szCs w:val="18"/>
                <w:lang w:val="es-MX" w:eastAsia="es-MX"/>
              </w:rPr>
              <w:t>.</w:t>
            </w:r>
          </w:p>
          <w:p w14:paraId="76E12846" w14:textId="77777777" w:rsidR="00B72EC3" w:rsidRDefault="00B72EC3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MX" w:eastAsia="es-MX"/>
              </w:rPr>
            </w:pPr>
          </w:p>
          <w:p w14:paraId="36D2F347" w14:textId="77777777" w:rsidR="00B72EC3" w:rsidRDefault="00B72EC3" w:rsidP="00B72EC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</w:pPr>
            <w:r w:rsidRPr="00B72EC3"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  <w:t>Contextualización:</w:t>
            </w:r>
          </w:p>
          <w:p w14:paraId="55CBA95B" w14:textId="77777777" w:rsidR="00B72EC3" w:rsidRPr="00B72EC3" w:rsidRDefault="00B72EC3" w:rsidP="00B72EC3">
            <w:pPr>
              <w:autoSpaceDE w:val="0"/>
              <w:autoSpaceDN w:val="0"/>
              <w:adjustRightInd w:val="0"/>
              <w:rPr>
                <w:rFonts w:cs="Arial"/>
                <w:bCs/>
                <w:iCs/>
                <w:sz w:val="18"/>
                <w:szCs w:val="18"/>
                <w:lang w:val="es-MX" w:eastAsia="es-MX"/>
              </w:rPr>
            </w:pPr>
            <w:r>
              <w:rPr>
                <w:rFonts w:cs="Arial"/>
                <w:bCs/>
                <w:iCs/>
                <w:sz w:val="18"/>
                <w:szCs w:val="18"/>
                <w:lang w:val="es-MX" w:eastAsia="es-MX"/>
              </w:rPr>
              <w:t>Transmisión de videos de las diferentes brigadas aplicadas según el tipo de dependencia.</w:t>
            </w:r>
          </w:p>
          <w:p w14:paraId="012CFB9A" w14:textId="77777777" w:rsidR="00B72EC3" w:rsidRDefault="00B72EC3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MX" w:eastAsia="es-MX"/>
              </w:rPr>
            </w:pPr>
          </w:p>
          <w:p w14:paraId="35BCF9DE" w14:textId="77777777" w:rsidR="00B72EC3" w:rsidRPr="00B72EC3" w:rsidRDefault="00B72EC3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B72EC3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Teorización:</w:t>
            </w:r>
          </w:p>
          <w:p w14:paraId="2DCA98F6" w14:textId="0E14ACE6" w:rsidR="00B72EC3" w:rsidRDefault="00B72EC3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MX" w:eastAsia="es-MX"/>
              </w:rPr>
            </w:pPr>
            <w:r>
              <w:rPr>
                <w:rFonts w:cs="Arial"/>
                <w:sz w:val="18"/>
                <w:szCs w:val="18"/>
                <w:lang w:val="es-MX" w:eastAsia="es-MX"/>
              </w:rPr>
              <w:t xml:space="preserve">El instructor explicará </w:t>
            </w:r>
            <w:r w:rsidR="00951677">
              <w:rPr>
                <w:rFonts w:cs="Arial"/>
                <w:sz w:val="18"/>
                <w:szCs w:val="18"/>
                <w:lang w:val="es-MX" w:eastAsia="es-MX"/>
              </w:rPr>
              <w:t xml:space="preserve">y demostrará </w:t>
            </w:r>
            <w:r>
              <w:rPr>
                <w:rFonts w:cs="Arial"/>
                <w:sz w:val="18"/>
                <w:szCs w:val="18"/>
                <w:lang w:val="es-MX" w:eastAsia="es-MX"/>
              </w:rPr>
              <w:t>la definición de las brigadas internas y sus funciones, así como la func</w:t>
            </w:r>
            <w:r w:rsidR="001F2DF7">
              <w:rPr>
                <w:rFonts w:cs="Arial"/>
                <w:sz w:val="18"/>
                <w:szCs w:val="18"/>
                <w:lang w:val="es-MX" w:eastAsia="es-MX"/>
              </w:rPr>
              <w:t>ión de las evacuaciones y</w:t>
            </w:r>
            <w:r>
              <w:rPr>
                <w:rFonts w:cs="Arial"/>
                <w:sz w:val="18"/>
                <w:szCs w:val="18"/>
                <w:lang w:val="es-MX" w:eastAsia="es-MX"/>
              </w:rPr>
              <w:t xml:space="preserve"> los implementos requerido</w:t>
            </w:r>
            <w:r w:rsidR="00951677">
              <w:rPr>
                <w:rFonts w:cs="Arial"/>
                <w:sz w:val="18"/>
                <w:szCs w:val="18"/>
                <w:lang w:val="es-MX" w:eastAsia="es-MX"/>
              </w:rPr>
              <w:t>s (camillas, maderas, cartones, extintores)</w:t>
            </w:r>
            <w:r>
              <w:rPr>
                <w:rFonts w:cs="Arial"/>
                <w:sz w:val="18"/>
                <w:szCs w:val="18"/>
                <w:lang w:val="es-MX" w:eastAsia="es-MX"/>
              </w:rPr>
              <w:t xml:space="preserve"> según la evacuación.</w:t>
            </w:r>
          </w:p>
          <w:p w14:paraId="505AD61B" w14:textId="2CC626D1" w:rsidR="0057079B" w:rsidRDefault="0057079B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MX" w:eastAsia="es-MX"/>
              </w:rPr>
            </w:pPr>
            <w:r>
              <w:rPr>
                <w:rFonts w:cs="Arial"/>
                <w:sz w:val="18"/>
                <w:szCs w:val="18"/>
                <w:lang w:val="es-MX" w:eastAsia="es-MX"/>
              </w:rPr>
              <w:t>El instructor explicará y demostrará cada brigada, y evacuación utilizando los materiales y equipos</w:t>
            </w:r>
            <w:r w:rsidR="00951677">
              <w:rPr>
                <w:rFonts w:cs="Arial"/>
                <w:sz w:val="18"/>
                <w:szCs w:val="18"/>
                <w:lang w:val="es-MX" w:eastAsia="es-MX"/>
              </w:rPr>
              <w:t xml:space="preserve"> (chalecos, cascos, vendas) </w:t>
            </w:r>
            <w:r>
              <w:rPr>
                <w:rFonts w:cs="Arial"/>
                <w:sz w:val="18"/>
                <w:szCs w:val="18"/>
                <w:lang w:val="es-MX" w:eastAsia="es-MX"/>
              </w:rPr>
              <w:t xml:space="preserve"> que se requieren.</w:t>
            </w:r>
          </w:p>
          <w:p w14:paraId="47D4A140" w14:textId="77777777" w:rsidR="00B72EC3" w:rsidRPr="00586CAA" w:rsidRDefault="00B72EC3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MX" w:eastAsia="es-MX"/>
              </w:rPr>
            </w:pPr>
          </w:p>
          <w:p w14:paraId="433AED1D" w14:textId="77777777" w:rsidR="00BA6061" w:rsidRPr="00586CAA" w:rsidRDefault="00BA6061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Ejercitación</w:t>
            </w:r>
            <w:r w:rsidR="0057079B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:</w:t>
            </w:r>
          </w:p>
          <w:p w14:paraId="46A75BB5" w14:textId="3F16B57F" w:rsidR="0057079B" w:rsidRDefault="00BA6061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ascii="Symbol" w:hAnsi="Symbol" w:cs="Symbol"/>
                <w:sz w:val="18"/>
                <w:szCs w:val="18"/>
                <w:lang w:val="es-ES_tradnl" w:eastAsia="es-MX"/>
              </w:rPr>
              <w:t></w:t>
            </w:r>
            <w:r w:rsidRPr="00586CAA">
              <w:rPr>
                <w:rFonts w:ascii="Symbol" w:hAnsi="Symbol" w:cs="Symbol"/>
                <w:sz w:val="18"/>
                <w:szCs w:val="18"/>
                <w:lang w:val="es-ES_tradnl" w:eastAsia="es-MX"/>
              </w:rPr>
              <w:t></w:t>
            </w:r>
            <w:r w:rsidR="00951677">
              <w:rPr>
                <w:rFonts w:cs="Arial"/>
                <w:sz w:val="18"/>
                <w:szCs w:val="18"/>
                <w:lang w:val="es-ES_tradnl" w:eastAsia="es-MX"/>
              </w:rPr>
              <w:t>Mediante grupos los  participantes</w:t>
            </w:r>
            <w:r w:rsidR="0057079B">
              <w:rPr>
                <w:rFonts w:cs="Arial"/>
                <w:sz w:val="18"/>
                <w:szCs w:val="18"/>
                <w:lang w:val="es-ES_tradnl" w:eastAsia="es-MX"/>
              </w:rPr>
              <w:t xml:space="preserve"> conocerá</w:t>
            </w:r>
            <w:r w:rsidR="00951677">
              <w:rPr>
                <w:rFonts w:cs="Arial"/>
                <w:sz w:val="18"/>
                <w:szCs w:val="18"/>
                <w:lang w:val="es-ES_tradnl" w:eastAsia="es-MX"/>
              </w:rPr>
              <w:t>n</w:t>
            </w:r>
            <w:r w:rsidR="0057079B">
              <w:rPr>
                <w:rFonts w:cs="Arial"/>
                <w:sz w:val="18"/>
                <w:szCs w:val="18"/>
                <w:lang w:val="es-ES_tradnl" w:eastAsia="es-MX"/>
              </w:rPr>
              <w:t xml:space="preserve"> y realizará</w:t>
            </w:r>
            <w:r w:rsidR="00951677">
              <w:rPr>
                <w:rFonts w:cs="Arial"/>
                <w:sz w:val="18"/>
                <w:szCs w:val="18"/>
                <w:lang w:val="es-ES_tradnl" w:eastAsia="es-MX"/>
              </w:rPr>
              <w:t>n</w:t>
            </w:r>
            <w:r w:rsidR="0057079B">
              <w:rPr>
                <w:rFonts w:cs="Arial"/>
                <w:sz w:val="18"/>
                <w:szCs w:val="18"/>
                <w:lang w:val="es-ES_tradnl" w:eastAsia="es-MX"/>
              </w:rPr>
              <w:t xml:space="preserve"> </w:t>
            </w:r>
            <w:r w:rsidR="00111BAC" w:rsidRPr="00586CAA">
              <w:rPr>
                <w:rFonts w:cs="Arial"/>
                <w:sz w:val="18"/>
                <w:szCs w:val="18"/>
                <w:lang w:val="es-ES_tradnl" w:eastAsia="es-MX"/>
              </w:rPr>
              <w:t>prácticas de cada brigada de protección civil del</w:t>
            </w: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 xml:space="preserve"> centro labora</w:t>
            </w:r>
            <w:r w:rsidR="00951677">
              <w:rPr>
                <w:rFonts w:cs="Arial"/>
                <w:sz w:val="18"/>
                <w:szCs w:val="18"/>
                <w:lang w:val="es-ES_tradnl" w:eastAsia="es-MX"/>
              </w:rPr>
              <w:t>l, utilizando los materiales y herramientas que se requieren(</w:t>
            </w:r>
            <w:r w:rsidR="006E1238">
              <w:rPr>
                <w:rFonts w:cs="Arial"/>
                <w:sz w:val="18"/>
                <w:szCs w:val="18"/>
                <w:lang w:val="es-ES_tradnl" w:eastAsia="es-MX"/>
              </w:rPr>
              <w:t>C</w:t>
            </w:r>
            <w:r w:rsidR="00951677">
              <w:rPr>
                <w:rFonts w:cs="Arial"/>
                <w:sz w:val="18"/>
                <w:szCs w:val="18"/>
                <w:lang w:val="es-ES_tradnl" w:eastAsia="es-MX"/>
              </w:rPr>
              <w:t>halecos, camillas, vendas, cartones</w:t>
            </w:r>
            <w:r w:rsidR="006E1238">
              <w:rPr>
                <w:rFonts w:cs="Arial"/>
                <w:sz w:val="18"/>
                <w:szCs w:val="18"/>
                <w:lang w:val="es-ES_tradnl" w:eastAsia="es-MX"/>
              </w:rPr>
              <w:t>, maderas</w:t>
            </w:r>
            <w:r w:rsidR="00951677">
              <w:rPr>
                <w:rFonts w:cs="Arial"/>
                <w:sz w:val="18"/>
                <w:szCs w:val="18"/>
                <w:lang w:val="es-ES_tradnl" w:eastAsia="es-MX"/>
              </w:rPr>
              <w:t>) para realizar</w:t>
            </w:r>
            <w:r w:rsidR="00111BAC" w:rsidRPr="00586CAA">
              <w:rPr>
                <w:rFonts w:cs="Arial"/>
                <w:sz w:val="18"/>
                <w:szCs w:val="18"/>
                <w:lang w:val="es-ES_tradnl" w:eastAsia="es-MX"/>
              </w:rPr>
              <w:t>;</w:t>
            </w:r>
          </w:p>
          <w:p w14:paraId="1D76175B" w14:textId="77777777" w:rsidR="0057079B" w:rsidRDefault="0057079B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  <w:r>
              <w:rPr>
                <w:rFonts w:cs="Arial"/>
                <w:sz w:val="18"/>
                <w:szCs w:val="18"/>
                <w:lang w:val="es-ES_tradnl" w:eastAsia="es-MX"/>
              </w:rPr>
              <w:t xml:space="preserve">Evacuación </w:t>
            </w:r>
          </w:p>
          <w:p w14:paraId="597100AD" w14:textId="77777777" w:rsidR="00BA6061" w:rsidRDefault="0057079B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  <w:r>
              <w:rPr>
                <w:rFonts w:cs="Arial"/>
                <w:sz w:val="18"/>
                <w:szCs w:val="18"/>
                <w:lang w:val="es-ES_tradnl" w:eastAsia="es-MX"/>
              </w:rPr>
              <w:t>R</w:t>
            </w:r>
            <w:r w:rsidR="00111BAC" w:rsidRPr="00586CAA">
              <w:rPr>
                <w:rFonts w:cs="Arial"/>
                <w:sz w:val="18"/>
                <w:szCs w:val="18"/>
                <w:lang w:val="es-ES_tradnl" w:eastAsia="es-MX"/>
              </w:rPr>
              <w:t>escate y primeros auxilios</w:t>
            </w:r>
          </w:p>
          <w:p w14:paraId="1FEC598A" w14:textId="4933C093" w:rsidR="00951677" w:rsidRDefault="00951677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  <w:r>
              <w:rPr>
                <w:rFonts w:cs="Arial"/>
                <w:sz w:val="18"/>
                <w:szCs w:val="18"/>
                <w:lang w:val="es-ES_tradnl" w:eastAsia="es-MX"/>
              </w:rPr>
              <w:t>Manejo del extintor</w:t>
            </w:r>
          </w:p>
          <w:p w14:paraId="5F33DE83" w14:textId="77777777" w:rsidR="0057079B" w:rsidRPr="00586CAA" w:rsidRDefault="0057079B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</w:p>
          <w:p w14:paraId="63EC367B" w14:textId="77777777" w:rsidR="00BA6061" w:rsidRPr="00586CAA" w:rsidRDefault="00BA6061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Reflexión</w:t>
            </w:r>
          </w:p>
          <w:p w14:paraId="77F3064A" w14:textId="77777777" w:rsidR="00BA6061" w:rsidRPr="00586CAA" w:rsidRDefault="00BA6061" w:rsidP="00BA606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ascii="Symbol" w:hAnsi="Symbol" w:cs="Symbol"/>
                <w:sz w:val="18"/>
                <w:szCs w:val="18"/>
                <w:lang w:val="es-ES_tradnl" w:eastAsia="es-MX"/>
              </w:rPr>
              <w:t></w:t>
            </w:r>
            <w:r w:rsidRPr="00586CAA">
              <w:rPr>
                <w:rFonts w:ascii="Symbol" w:hAnsi="Symbol" w:cs="Symbol"/>
                <w:sz w:val="18"/>
                <w:szCs w:val="18"/>
                <w:lang w:val="es-ES_tradnl" w:eastAsia="es-MX"/>
              </w:rPr>
              <w:t></w:t>
            </w: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 xml:space="preserve">Analizar en equipos </w:t>
            </w:r>
            <w:r w:rsidR="00111BAC" w:rsidRPr="00586CAA">
              <w:rPr>
                <w:rFonts w:cs="Arial"/>
                <w:sz w:val="18"/>
                <w:szCs w:val="18"/>
                <w:lang w:val="es-ES_tradnl" w:eastAsia="es-MX"/>
              </w:rPr>
              <w:t xml:space="preserve">los resultados de las practicas e </w:t>
            </w: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identificando puntos de mejora y reforzando aciertos.</w:t>
            </w:r>
          </w:p>
          <w:p w14:paraId="41453D85" w14:textId="77777777" w:rsidR="00BA6061" w:rsidRPr="00586CAA" w:rsidRDefault="00BA6061" w:rsidP="00BA6061">
            <w:pPr>
              <w:pStyle w:val="Prrafodelista"/>
              <w:tabs>
                <w:tab w:val="left" w:pos="355"/>
              </w:tabs>
              <w:autoSpaceDE w:val="0"/>
              <w:autoSpaceDN w:val="0"/>
              <w:adjustRightInd w:val="0"/>
              <w:ind w:left="72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855DBE1" w14:textId="77777777" w:rsidR="00586CAA" w:rsidRDefault="00586CAA" w:rsidP="00BA606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</w:p>
          <w:p w14:paraId="30E101EF" w14:textId="77777777" w:rsidR="0057079B" w:rsidRDefault="0057079B" w:rsidP="00BA606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</w:p>
          <w:p w14:paraId="4313F455" w14:textId="77777777" w:rsidR="00BA6061" w:rsidRPr="00586CAA" w:rsidRDefault="00BA6061" w:rsidP="00BA606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Instalaciones:</w:t>
            </w:r>
          </w:p>
          <w:p w14:paraId="6F9137CB" w14:textId="77777777" w:rsidR="00BA6061" w:rsidRPr="00586CAA" w:rsidRDefault="00BA6061" w:rsidP="006C5CD3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Aula de capacitación climatizada</w:t>
            </w:r>
          </w:p>
          <w:p w14:paraId="31165B8F" w14:textId="77777777" w:rsidR="00BA6061" w:rsidRPr="00586CAA" w:rsidRDefault="00BA6061" w:rsidP="00BA606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Mobiliario:</w:t>
            </w:r>
          </w:p>
          <w:p w14:paraId="41C35DAF" w14:textId="77777777" w:rsidR="00BA6061" w:rsidRPr="00586CAA" w:rsidRDefault="00BA6061" w:rsidP="006C5CD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Mesas de trabajo</w:t>
            </w:r>
          </w:p>
          <w:p w14:paraId="7EEDC927" w14:textId="77777777" w:rsidR="00BA6061" w:rsidRPr="00586CAA" w:rsidRDefault="00BA6061" w:rsidP="006C5CD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Material audiovisual</w:t>
            </w:r>
          </w:p>
          <w:p w14:paraId="034AE16C" w14:textId="77777777" w:rsidR="00BA6061" w:rsidRPr="00586CAA" w:rsidRDefault="00BA6061" w:rsidP="006C5CD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pizarrón</w:t>
            </w:r>
          </w:p>
          <w:p w14:paraId="6AB69046" w14:textId="77777777" w:rsidR="00BA6061" w:rsidRPr="00586CAA" w:rsidRDefault="00BA6061" w:rsidP="00BA606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Material impreso:</w:t>
            </w:r>
          </w:p>
          <w:p w14:paraId="78C9B56E" w14:textId="77777777" w:rsidR="00BA6061" w:rsidRPr="00586CAA" w:rsidRDefault="00BA6061" w:rsidP="006C5CD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 xml:space="preserve">Manual </w:t>
            </w:r>
          </w:p>
          <w:p w14:paraId="6D42324C" w14:textId="77777777" w:rsidR="00BA6061" w:rsidRPr="00586CAA" w:rsidRDefault="00BA6061" w:rsidP="006C5CD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Programa interno de protección civil del centro laboral</w:t>
            </w:r>
          </w:p>
          <w:p w14:paraId="1F9078D6" w14:textId="77777777" w:rsidR="00BA6061" w:rsidRPr="00586CAA" w:rsidRDefault="00BA6061" w:rsidP="00BA606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Insumos:</w:t>
            </w:r>
          </w:p>
          <w:p w14:paraId="04785A86" w14:textId="77777777" w:rsidR="00BA6061" w:rsidRPr="00586CAA" w:rsidRDefault="00BA6061" w:rsidP="006C5CD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Plumones</w:t>
            </w:r>
          </w:p>
          <w:p w14:paraId="183583AD" w14:textId="77777777" w:rsidR="00BA6061" w:rsidRPr="00586CAA" w:rsidRDefault="00BA6061" w:rsidP="006C5CD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Hojas</w:t>
            </w:r>
          </w:p>
          <w:p w14:paraId="580931C7" w14:textId="77777777" w:rsidR="00BA6061" w:rsidRPr="00586CAA" w:rsidRDefault="00111BAC" w:rsidP="006C5CD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L</w:t>
            </w:r>
            <w:r w:rsidR="00BA6061" w:rsidRPr="00586CAA">
              <w:rPr>
                <w:rFonts w:cs="Arial"/>
                <w:sz w:val="18"/>
                <w:szCs w:val="18"/>
                <w:lang w:val="es-ES_tradnl" w:eastAsia="es-MX"/>
              </w:rPr>
              <w:t>ápices</w:t>
            </w:r>
          </w:p>
          <w:p w14:paraId="73C78664" w14:textId="77777777" w:rsidR="00111BAC" w:rsidRPr="00586CAA" w:rsidRDefault="00111BAC" w:rsidP="006C5CD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 xml:space="preserve">Botiquín </w:t>
            </w:r>
          </w:p>
          <w:p w14:paraId="487BA822" w14:textId="77777777" w:rsidR="00111BAC" w:rsidRPr="00586CAA" w:rsidRDefault="00111BAC" w:rsidP="006C5CD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 xml:space="preserve">Extintores </w:t>
            </w:r>
          </w:p>
          <w:p w14:paraId="4AEDF94B" w14:textId="77777777" w:rsidR="00BA6061" w:rsidRPr="00586CAA" w:rsidRDefault="00BA6061" w:rsidP="00BA606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Equipo:</w:t>
            </w:r>
          </w:p>
          <w:p w14:paraId="26817D07" w14:textId="77777777" w:rsidR="00BA6061" w:rsidRPr="00586CAA" w:rsidRDefault="00BA6061" w:rsidP="006C5CD3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Equipo de cómputo</w:t>
            </w:r>
          </w:p>
          <w:p w14:paraId="50A633A8" w14:textId="77777777" w:rsidR="00BA6061" w:rsidRPr="00586CAA" w:rsidRDefault="00BA6061" w:rsidP="006C5CD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PC</w:t>
            </w:r>
          </w:p>
          <w:p w14:paraId="1318A421" w14:textId="77777777" w:rsidR="00BA6061" w:rsidRPr="00586CAA" w:rsidRDefault="00BA6061" w:rsidP="006C5CD3">
            <w:pPr>
              <w:pStyle w:val="Prrafodelista"/>
              <w:numPr>
                <w:ilvl w:val="0"/>
                <w:numId w:val="6"/>
              </w:numPr>
              <w:tabs>
                <w:tab w:val="left" w:pos="214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Proyector</w:t>
            </w:r>
          </w:p>
          <w:p w14:paraId="335D2F46" w14:textId="77777777" w:rsidR="00BA6061" w:rsidRPr="00586CAA" w:rsidRDefault="00BA6061" w:rsidP="006C5CD3">
            <w:pPr>
              <w:pStyle w:val="Prrafodelista"/>
              <w:numPr>
                <w:ilvl w:val="0"/>
                <w:numId w:val="6"/>
              </w:numPr>
              <w:tabs>
                <w:tab w:val="left" w:pos="214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Cámara fotográfica o celular con cámara</w:t>
            </w:r>
          </w:p>
          <w:p w14:paraId="18EB6D7E" w14:textId="77777777" w:rsidR="00111BAC" w:rsidRPr="00586CAA" w:rsidRDefault="00111BAC" w:rsidP="006C5CD3">
            <w:pPr>
              <w:pStyle w:val="Prrafodelista"/>
              <w:numPr>
                <w:ilvl w:val="0"/>
                <w:numId w:val="6"/>
              </w:numPr>
              <w:tabs>
                <w:tab w:val="left" w:pos="214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Pañoletas</w:t>
            </w:r>
          </w:p>
          <w:p w14:paraId="1AD4452E" w14:textId="77777777" w:rsidR="00111BAC" w:rsidRPr="00586CAA" w:rsidRDefault="00111BAC" w:rsidP="00111BAC">
            <w:pPr>
              <w:tabs>
                <w:tab w:val="left" w:pos="214"/>
              </w:tabs>
              <w:autoSpaceDE w:val="0"/>
              <w:autoSpaceDN w:val="0"/>
              <w:adjustRightInd w:val="0"/>
              <w:ind w:left="360"/>
              <w:rPr>
                <w:rFonts w:cs="Arial"/>
                <w:sz w:val="18"/>
                <w:szCs w:val="18"/>
                <w:lang w:val="es-ES_tradnl" w:eastAsia="es-MX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C6EB759" w14:textId="77777777" w:rsidR="00586CAA" w:rsidRDefault="00586CAA" w:rsidP="00BA606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</w:p>
          <w:p w14:paraId="1E7CAFAB" w14:textId="77777777" w:rsidR="0057079B" w:rsidRDefault="0057079B" w:rsidP="00BA606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</w:p>
          <w:p w14:paraId="306C00E6" w14:textId="77777777" w:rsidR="00BA6061" w:rsidRPr="00586CAA" w:rsidRDefault="00BA6061" w:rsidP="00BA606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Evaluación diagnóstica:</w:t>
            </w:r>
          </w:p>
          <w:p w14:paraId="3A6B3FDC" w14:textId="77777777" w:rsidR="00BA6061" w:rsidRDefault="00BA6061" w:rsidP="00BA6061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Documental</w:t>
            </w:r>
          </w:p>
          <w:p w14:paraId="3F7DBFA0" w14:textId="77777777" w:rsidR="0057079B" w:rsidRPr="00586CAA" w:rsidRDefault="0057079B" w:rsidP="00BA6061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</w:p>
          <w:p w14:paraId="562D3BC2" w14:textId="77777777" w:rsidR="00BA6061" w:rsidRPr="00586CAA" w:rsidRDefault="00BA6061" w:rsidP="00BA606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Evaluación formativa:</w:t>
            </w:r>
          </w:p>
          <w:p w14:paraId="205A6B21" w14:textId="77777777" w:rsidR="00BA6061" w:rsidRDefault="00BA6061" w:rsidP="00BA6061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Documental</w:t>
            </w:r>
          </w:p>
          <w:p w14:paraId="47CC88CF" w14:textId="77777777" w:rsidR="0057079B" w:rsidRPr="00586CAA" w:rsidRDefault="0057079B" w:rsidP="00BA6061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</w:p>
          <w:p w14:paraId="0CA95368" w14:textId="77777777" w:rsidR="00BA6061" w:rsidRPr="00586CAA" w:rsidRDefault="00BA6061" w:rsidP="0057079B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1545" w:type="dxa"/>
            <w:tcBorders>
              <w:top w:val="single" w:sz="4" w:space="0" w:color="auto"/>
            </w:tcBorders>
          </w:tcPr>
          <w:p w14:paraId="56F166F7" w14:textId="77777777" w:rsidR="00BA6061" w:rsidRPr="00586CAA" w:rsidRDefault="00BA6061" w:rsidP="00BA6061">
            <w:pPr>
              <w:jc w:val="center"/>
              <w:rPr>
                <w:sz w:val="18"/>
                <w:szCs w:val="18"/>
                <w:lang w:val="es-ES_tradnl"/>
              </w:rPr>
            </w:pPr>
          </w:p>
          <w:p w14:paraId="0607F5B0" w14:textId="77777777" w:rsidR="00BA6061" w:rsidRPr="00586CAA" w:rsidRDefault="00AD2753" w:rsidP="00BA6061">
            <w:pPr>
              <w:jc w:val="center"/>
              <w:rPr>
                <w:sz w:val="18"/>
                <w:szCs w:val="18"/>
                <w:lang w:val="es-ES_tradnl"/>
              </w:rPr>
            </w:pPr>
            <w:r w:rsidRPr="00586CAA">
              <w:rPr>
                <w:sz w:val="18"/>
                <w:szCs w:val="18"/>
                <w:lang w:val="es-ES_tradnl"/>
              </w:rPr>
              <w:t>8</w:t>
            </w:r>
            <w:r w:rsidR="00BA6061" w:rsidRPr="00586CAA">
              <w:rPr>
                <w:sz w:val="18"/>
                <w:szCs w:val="18"/>
                <w:lang w:val="es-ES_tradnl"/>
              </w:rPr>
              <w:t xml:space="preserve"> hrs</w:t>
            </w:r>
          </w:p>
          <w:p w14:paraId="7A692040" w14:textId="77777777" w:rsidR="00BA6061" w:rsidRPr="00586CAA" w:rsidRDefault="00BA6061" w:rsidP="00BA6061">
            <w:pPr>
              <w:rPr>
                <w:sz w:val="18"/>
                <w:szCs w:val="18"/>
                <w:lang w:val="es-ES_tradnl"/>
              </w:rPr>
            </w:pPr>
          </w:p>
          <w:p w14:paraId="2E0723BF" w14:textId="77777777" w:rsidR="00BA6061" w:rsidRPr="00586CAA" w:rsidRDefault="00BA6061" w:rsidP="00BA6061">
            <w:pPr>
              <w:rPr>
                <w:sz w:val="18"/>
                <w:szCs w:val="18"/>
                <w:lang w:val="es-ES_tradnl"/>
              </w:rPr>
            </w:pPr>
          </w:p>
        </w:tc>
      </w:tr>
    </w:tbl>
    <w:p w14:paraId="26A4F1B6" w14:textId="77777777" w:rsidR="00BA6061" w:rsidRPr="00BB12EF" w:rsidRDefault="00BA6061" w:rsidP="00BA6061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  <w:r w:rsidRPr="00BB12EF">
        <w:rPr>
          <w:rFonts w:ascii="Arial Rounded MT Bold" w:hAnsi="Arial Rounded MT Bold"/>
          <w:bCs/>
          <w:spacing w:val="80"/>
          <w:sz w:val="28"/>
          <w:lang w:val="es-ES_tradnl"/>
        </w:rPr>
        <w:t xml:space="preserve"> CRONOGRAMA DE ACTIVIDADES POR UNIDAD</w:t>
      </w:r>
    </w:p>
    <w:p w14:paraId="20D98B8A" w14:textId="77777777" w:rsidR="00BA6061" w:rsidRDefault="00BA6061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54CAFE5B" w14:textId="77777777" w:rsidR="0057328F" w:rsidRDefault="0057328F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0A8CBF01" w14:textId="77777777" w:rsidR="00A057A7" w:rsidRDefault="00A057A7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548849F3" w14:textId="77777777" w:rsidR="00A057A7" w:rsidRDefault="00A057A7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0B89DF26" w14:textId="77777777" w:rsidR="00A057A7" w:rsidRDefault="00A057A7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  <w:r w:rsidRPr="00BB12EF">
        <w:rPr>
          <w:rFonts w:ascii="Arial Rounded MT Bold" w:hAnsi="Arial Rounded MT Bold"/>
          <w:bCs/>
          <w:spacing w:val="80"/>
          <w:sz w:val="28"/>
          <w:lang w:val="es-ES_tradnl"/>
        </w:rPr>
        <w:lastRenderedPageBreak/>
        <w:t>CRONOGRAMA DE ACTIVIDADES POR UNIDAD</w:t>
      </w:r>
    </w:p>
    <w:p w14:paraId="43426F8C" w14:textId="77777777" w:rsidR="0057328F" w:rsidRDefault="0057328F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922"/>
        <w:gridCol w:w="3756"/>
        <w:gridCol w:w="3260"/>
        <w:gridCol w:w="2835"/>
        <w:gridCol w:w="1545"/>
      </w:tblGrid>
      <w:tr w:rsidR="00E017BB" w:rsidRPr="00BF18BE" w14:paraId="1B33E8AD" w14:textId="77777777" w:rsidTr="00EE3163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66BE3748" w14:textId="77777777" w:rsidR="00E017BB" w:rsidRPr="00BF18BE" w:rsidRDefault="00E017BB" w:rsidP="00EE3163">
            <w:pPr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NOMBRE DE LA UNIDAD: 2</w:t>
            </w:r>
          </w:p>
        </w:tc>
        <w:tc>
          <w:tcPr>
            <w:tcW w:w="11396" w:type="dxa"/>
            <w:gridSpan w:val="4"/>
            <w:tcBorders>
              <w:bottom w:val="single" w:sz="4" w:space="0" w:color="auto"/>
            </w:tcBorders>
            <w:vAlign w:val="center"/>
          </w:tcPr>
          <w:p w14:paraId="2A5BB4CD" w14:textId="77777777" w:rsidR="00E017BB" w:rsidRPr="00731684" w:rsidRDefault="00731684" w:rsidP="00EE3163">
            <w:pPr>
              <w:rPr>
                <w:b/>
                <w:sz w:val="20"/>
                <w:szCs w:val="24"/>
                <w:lang w:val="es-ES_tradnl"/>
              </w:rPr>
            </w:pPr>
            <w:r w:rsidRPr="00731684">
              <w:rPr>
                <w:rFonts w:cs="Arial"/>
                <w:b/>
                <w:i/>
                <w:iCs/>
                <w:sz w:val="20"/>
                <w:lang w:val="es-MX"/>
              </w:rPr>
              <w:t>BRIGADAS DE BÚSQUEDA Y RESCATE</w:t>
            </w:r>
          </w:p>
        </w:tc>
      </w:tr>
      <w:tr w:rsidR="00E017BB" w:rsidRPr="00BF18BE" w14:paraId="624E8642" w14:textId="77777777" w:rsidTr="00EE3163"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14:paraId="31720446" w14:textId="77777777" w:rsidR="00E017BB" w:rsidRPr="00BF18BE" w:rsidRDefault="00E017BB" w:rsidP="00EE316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14:paraId="7E1AB995" w14:textId="77777777" w:rsidR="00E017BB" w:rsidRPr="00C40533" w:rsidRDefault="00E017BB" w:rsidP="00EE3163">
            <w:pPr>
              <w:rPr>
                <w:b/>
                <w:sz w:val="4"/>
                <w:lang w:val="es-ES_tradnl"/>
              </w:rPr>
            </w:pPr>
          </w:p>
        </w:tc>
      </w:tr>
      <w:tr w:rsidR="00E017BB" w:rsidRPr="00BF18BE" w14:paraId="1F634DE1" w14:textId="77777777" w:rsidTr="00EE3163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79817900" w14:textId="77777777" w:rsidR="00E017BB" w:rsidRPr="00BF18BE" w:rsidRDefault="00E017BB" w:rsidP="00EE3163">
            <w:pPr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96" w:type="dxa"/>
            <w:gridSpan w:val="4"/>
            <w:tcBorders>
              <w:bottom w:val="single" w:sz="4" w:space="0" w:color="auto"/>
            </w:tcBorders>
            <w:vAlign w:val="center"/>
          </w:tcPr>
          <w:p w14:paraId="770BEBD5" w14:textId="77777777" w:rsidR="00E017BB" w:rsidRPr="00BF18BE" w:rsidRDefault="00E017BB" w:rsidP="00EE3163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 w:rsidRPr="00BF18BE">
              <w:rPr>
                <w:rFonts w:cs="Arial"/>
                <w:sz w:val="20"/>
              </w:rPr>
              <w:t xml:space="preserve">Al término de la unidad los participantes </w:t>
            </w:r>
            <w:r>
              <w:rPr>
                <w:rFonts w:cs="Arial"/>
                <w:sz w:val="20"/>
              </w:rPr>
              <w:t>conocerán las bases de la protección civil y las tres etapas que comprende el programa interno de protección civil: prevención, auxilio y recuperación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.</w:t>
            </w:r>
          </w:p>
        </w:tc>
      </w:tr>
      <w:tr w:rsidR="00E017BB" w:rsidRPr="00BF18BE" w14:paraId="547EAA93" w14:textId="77777777" w:rsidTr="006A0951"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FAF8230" w14:textId="77777777" w:rsidR="00E017BB" w:rsidRPr="00BF18BE" w:rsidRDefault="00E017BB" w:rsidP="00EE3163">
            <w:pPr>
              <w:pStyle w:val="Ttulo4"/>
              <w:rPr>
                <w:sz w:val="20"/>
              </w:rPr>
            </w:pPr>
            <w:r w:rsidRPr="00BF18BE">
              <w:rPr>
                <w:sz w:val="20"/>
              </w:rPr>
              <w:t>SARROLLO TEMÁTICO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B222FEC" w14:textId="77777777" w:rsidR="00E017BB" w:rsidRPr="00BF18BE" w:rsidRDefault="00E017BB" w:rsidP="00EE3163">
            <w:pPr>
              <w:pStyle w:val="Ttulo4"/>
              <w:rPr>
                <w:sz w:val="20"/>
              </w:rPr>
            </w:pPr>
            <w:r w:rsidRPr="00BF18BE">
              <w:rPr>
                <w:sz w:val="20"/>
              </w:rPr>
              <w:t>ESTRATEGIA DIDÁCTICA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9954B52" w14:textId="77777777" w:rsidR="00E017BB" w:rsidRPr="00BF18BE" w:rsidRDefault="00E017BB" w:rsidP="00EE3163">
            <w:pPr>
              <w:jc w:val="center"/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F7779C7" w14:textId="77777777" w:rsidR="00E017BB" w:rsidRPr="00BB12EF" w:rsidRDefault="00E017BB" w:rsidP="00EE3163">
            <w:pPr>
              <w:jc w:val="center"/>
              <w:rPr>
                <w:b/>
                <w:sz w:val="18"/>
                <w:lang w:val="es-ES_tradnl"/>
              </w:rPr>
            </w:pPr>
            <w:r w:rsidRPr="00BB12EF">
              <w:rPr>
                <w:b/>
                <w:sz w:val="18"/>
                <w:lang w:val="es-ES_tradnl"/>
              </w:rPr>
              <w:t>CRITERIO DE EVALUACIÓN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587C433" w14:textId="77777777" w:rsidR="00E017BB" w:rsidRPr="00BF18BE" w:rsidRDefault="00E017BB" w:rsidP="00EE3163">
            <w:pPr>
              <w:jc w:val="center"/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TIEMPO</w:t>
            </w:r>
          </w:p>
        </w:tc>
      </w:tr>
      <w:tr w:rsidR="00E017BB" w14:paraId="38A9B0E0" w14:textId="77777777" w:rsidTr="006A0951">
        <w:trPr>
          <w:cantSplit/>
          <w:trHeight w:val="8209"/>
        </w:trPr>
        <w:tc>
          <w:tcPr>
            <w:tcW w:w="2480" w:type="dxa"/>
            <w:tcBorders>
              <w:top w:val="single" w:sz="4" w:space="0" w:color="auto"/>
            </w:tcBorders>
          </w:tcPr>
          <w:p w14:paraId="1A629F46" w14:textId="020733C4" w:rsidR="00586CAA" w:rsidRDefault="00586CAA" w:rsidP="00EE3163">
            <w:pPr>
              <w:jc w:val="both"/>
              <w:rPr>
                <w:sz w:val="18"/>
                <w:szCs w:val="18"/>
              </w:rPr>
            </w:pPr>
          </w:p>
          <w:p w14:paraId="0C79925A" w14:textId="77777777" w:rsidR="00A41963" w:rsidRPr="007B3BDC" w:rsidRDefault="00A41963" w:rsidP="00EE3163">
            <w:pPr>
              <w:jc w:val="both"/>
              <w:rPr>
                <w:b/>
                <w:sz w:val="18"/>
                <w:szCs w:val="18"/>
              </w:rPr>
            </w:pPr>
          </w:p>
          <w:p w14:paraId="2EF04111" w14:textId="77777777" w:rsidR="00E017BB" w:rsidRPr="003F5667" w:rsidRDefault="00E017BB" w:rsidP="00EE3163">
            <w:pPr>
              <w:jc w:val="both"/>
              <w:rPr>
                <w:b/>
                <w:sz w:val="18"/>
                <w:szCs w:val="18"/>
              </w:rPr>
            </w:pPr>
            <w:r w:rsidRPr="003F5667">
              <w:rPr>
                <w:b/>
                <w:sz w:val="18"/>
                <w:szCs w:val="18"/>
              </w:rPr>
              <w:t>2.1 Introducción.</w:t>
            </w:r>
          </w:p>
          <w:p w14:paraId="51FCEFC2" w14:textId="22F8024F" w:rsidR="00E017BB" w:rsidRPr="003F5667" w:rsidRDefault="00E017BB" w:rsidP="00EE3163">
            <w:pPr>
              <w:jc w:val="both"/>
              <w:rPr>
                <w:b/>
                <w:sz w:val="18"/>
                <w:szCs w:val="18"/>
              </w:rPr>
            </w:pPr>
            <w:r w:rsidRPr="003F5667">
              <w:rPr>
                <w:b/>
                <w:sz w:val="18"/>
                <w:szCs w:val="18"/>
              </w:rPr>
              <w:t>2.2  Definición de Brigadas Internas</w:t>
            </w:r>
            <w:r w:rsidR="006E1238" w:rsidRPr="003F5667">
              <w:rPr>
                <w:b/>
                <w:sz w:val="18"/>
                <w:szCs w:val="18"/>
              </w:rPr>
              <w:t xml:space="preserve"> de búsqueda-rescate</w:t>
            </w:r>
          </w:p>
          <w:p w14:paraId="4FD9AC02" w14:textId="6CA8B299" w:rsidR="006E1238" w:rsidRPr="003F5667" w:rsidRDefault="00E017BB" w:rsidP="006E1238">
            <w:pPr>
              <w:jc w:val="both"/>
              <w:rPr>
                <w:b/>
                <w:sz w:val="18"/>
                <w:szCs w:val="18"/>
              </w:rPr>
            </w:pPr>
            <w:r w:rsidRPr="003F5667">
              <w:rPr>
                <w:b/>
                <w:sz w:val="18"/>
                <w:szCs w:val="18"/>
              </w:rPr>
              <w:t>2.3       Funciones de la Brigada Interna</w:t>
            </w:r>
            <w:r w:rsidR="006E1238" w:rsidRPr="003F5667">
              <w:rPr>
                <w:b/>
                <w:sz w:val="18"/>
                <w:szCs w:val="18"/>
              </w:rPr>
              <w:t xml:space="preserve"> de búsqueda-rescate</w:t>
            </w:r>
          </w:p>
          <w:p w14:paraId="653DA239" w14:textId="1E30891D" w:rsidR="006E1238" w:rsidRPr="00586CAA" w:rsidRDefault="006E1238" w:rsidP="00EE31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2.3.1 En el edificio</w:t>
            </w:r>
          </w:p>
          <w:p w14:paraId="7728E690" w14:textId="6F399E97" w:rsidR="00E017BB" w:rsidRPr="003F5667" w:rsidRDefault="00E017BB" w:rsidP="00EE3163">
            <w:pPr>
              <w:jc w:val="both"/>
              <w:rPr>
                <w:b/>
                <w:sz w:val="18"/>
                <w:szCs w:val="18"/>
              </w:rPr>
            </w:pPr>
            <w:r w:rsidRPr="003F5667">
              <w:rPr>
                <w:b/>
                <w:sz w:val="18"/>
                <w:szCs w:val="18"/>
              </w:rPr>
              <w:t>2.</w:t>
            </w:r>
            <w:r w:rsidR="003F5667" w:rsidRPr="003F5667">
              <w:rPr>
                <w:b/>
                <w:sz w:val="18"/>
                <w:szCs w:val="18"/>
              </w:rPr>
              <w:t>4</w:t>
            </w:r>
            <w:r w:rsidRPr="003F5667">
              <w:rPr>
                <w:b/>
                <w:sz w:val="18"/>
                <w:szCs w:val="18"/>
              </w:rPr>
              <w:tab/>
              <w:t>Con respecto al equipamiento</w:t>
            </w:r>
          </w:p>
          <w:p w14:paraId="77222B21" w14:textId="7E067C02" w:rsidR="00E017BB" w:rsidRPr="003F5667" w:rsidRDefault="00E017BB" w:rsidP="00EE3163">
            <w:pPr>
              <w:jc w:val="both"/>
              <w:rPr>
                <w:b/>
                <w:sz w:val="18"/>
                <w:szCs w:val="18"/>
              </w:rPr>
            </w:pPr>
            <w:r w:rsidRPr="003F5667">
              <w:rPr>
                <w:b/>
                <w:sz w:val="18"/>
                <w:szCs w:val="18"/>
              </w:rPr>
              <w:t>2.</w:t>
            </w:r>
            <w:r w:rsidR="003F5667" w:rsidRPr="003F5667">
              <w:rPr>
                <w:b/>
                <w:sz w:val="18"/>
                <w:szCs w:val="18"/>
              </w:rPr>
              <w:t>5</w:t>
            </w:r>
            <w:r w:rsidRPr="003F5667">
              <w:rPr>
                <w:b/>
                <w:sz w:val="18"/>
                <w:szCs w:val="18"/>
              </w:rPr>
              <w:tab/>
              <w:t>Definiciones y conceptos básicos</w:t>
            </w:r>
          </w:p>
          <w:p w14:paraId="74DD84E6" w14:textId="269D6EE8" w:rsidR="00E017BB" w:rsidRPr="003F5667" w:rsidRDefault="00E017BB" w:rsidP="00EE3163">
            <w:pPr>
              <w:jc w:val="both"/>
              <w:rPr>
                <w:b/>
                <w:sz w:val="18"/>
                <w:szCs w:val="18"/>
              </w:rPr>
            </w:pPr>
            <w:r w:rsidRPr="003F5667">
              <w:rPr>
                <w:b/>
                <w:sz w:val="18"/>
                <w:szCs w:val="18"/>
              </w:rPr>
              <w:t>2.</w:t>
            </w:r>
            <w:r w:rsidR="003F5667" w:rsidRPr="003F5667">
              <w:rPr>
                <w:b/>
                <w:sz w:val="18"/>
                <w:szCs w:val="18"/>
              </w:rPr>
              <w:t>6</w:t>
            </w:r>
            <w:r w:rsidRPr="003F5667">
              <w:rPr>
                <w:b/>
                <w:sz w:val="18"/>
                <w:szCs w:val="18"/>
              </w:rPr>
              <w:tab/>
              <w:t>Factores que debe cumplir un rescatista</w:t>
            </w:r>
          </w:p>
          <w:p w14:paraId="00B47661" w14:textId="06060601" w:rsidR="003F5667" w:rsidRPr="003F5667" w:rsidRDefault="003F5667" w:rsidP="00EE3163">
            <w:pPr>
              <w:jc w:val="both"/>
              <w:rPr>
                <w:b/>
                <w:sz w:val="18"/>
                <w:szCs w:val="18"/>
              </w:rPr>
            </w:pPr>
            <w:r w:rsidRPr="003F5667">
              <w:rPr>
                <w:b/>
                <w:sz w:val="18"/>
                <w:szCs w:val="18"/>
              </w:rPr>
              <w:t>2.7 Reglas básicas para atender una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3F5667">
              <w:rPr>
                <w:b/>
                <w:sz w:val="18"/>
                <w:szCs w:val="18"/>
              </w:rPr>
              <w:t>búsqueda-rescate.</w:t>
            </w:r>
          </w:p>
          <w:p w14:paraId="4708DFC6" w14:textId="3A7D7849" w:rsidR="006E1238" w:rsidRDefault="006E1238" w:rsidP="00EE316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2.7.1 Interrogatorio quienes avisan de la emergencia</w:t>
            </w:r>
          </w:p>
          <w:p w14:paraId="7A7C5BB0" w14:textId="0FD6609B" w:rsidR="006E1238" w:rsidRDefault="006E1238" w:rsidP="00EE316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2.7.2 Puntos a tomar en cuenta en una búsqueda-rescate.</w:t>
            </w:r>
          </w:p>
          <w:p w14:paraId="2E44E2EA" w14:textId="2905A1B5" w:rsidR="006E1238" w:rsidRPr="00586CAA" w:rsidRDefault="006E1238" w:rsidP="00EE316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2.7.3 Que hacer antes de la búsqueda-rescate.</w:t>
            </w:r>
          </w:p>
          <w:p w14:paraId="71406BC1" w14:textId="20EE4002" w:rsidR="00E017BB" w:rsidRPr="003F5667" w:rsidRDefault="003F5667" w:rsidP="00EE3163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2.8 Recomendaciones generales.</w:t>
            </w:r>
          </w:p>
          <w:p w14:paraId="58196CDA" w14:textId="6271C7B4" w:rsidR="006E1238" w:rsidRDefault="006E1238" w:rsidP="00EE316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2.8.1 Que hacer durante la búsqueda-rescate</w:t>
            </w:r>
          </w:p>
          <w:p w14:paraId="42071C6E" w14:textId="75A9FFDE" w:rsidR="006E1238" w:rsidRDefault="006E1238" w:rsidP="00EE316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2.8.2 Que hacer después de la búsqueda-rescate</w:t>
            </w:r>
          </w:p>
          <w:p w14:paraId="15C9E84E" w14:textId="3010905E" w:rsidR="006E1238" w:rsidRDefault="006E1238" w:rsidP="00EE316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2.8.3 Que hacer cuando se encuentra a la víctima</w:t>
            </w:r>
          </w:p>
          <w:p w14:paraId="067F45FC" w14:textId="5BAC943C" w:rsidR="006E1238" w:rsidRDefault="006E1238" w:rsidP="00EE316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2.8.4 Que hacer al final de la Búsqueda-rescate</w:t>
            </w:r>
          </w:p>
          <w:p w14:paraId="06BFAAC6" w14:textId="2F12E6BF" w:rsidR="006E1238" w:rsidRPr="00586CAA" w:rsidRDefault="006E1238" w:rsidP="00EE316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2.8.5 Equipo de seguridad necesario en caso de la búsqueda-rescate.</w:t>
            </w:r>
          </w:p>
          <w:p w14:paraId="00B84225" w14:textId="77777777" w:rsidR="00E017BB" w:rsidRPr="00586CAA" w:rsidRDefault="00E017BB" w:rsidP="003F56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</w:tcBorders>
          </w:tcPr>
          <w:p w14:paraId="37CE3027" w14:textId="77777777" w:rsidR="00586CAA" w:rsidRDefault="00586CAA" w:rsidP="00EE316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</w:pPr>
          </w:p>
          <w:p w14:paraId="7C1A102C" w14:textId="77777777" w:rsidR="00E017BB" w:rsidRPr="00586CAA" w:rsidRDefault="00E017BB" w:rsidP="00EE316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  <w:t>Encuadre  grupal</w:t>
            </w:r>
            <w:r w:rsidR="00A41963"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  <w:t>:</w:t>
            </w:r>
          </w:p>
          <w:p w14:paraId="773414C0" w14:textId="6F1A503C" w:rsidR="00E017BB" w:rsidRPr="00586CAA" w:rsidRDefault="00E017BB" w:rsidP="00EE316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MX" w:eastAsia="es-MX"/>
              </w:rPr>
            </w:pPr>
            <w:r w:rsidRPr="00586CAA">
              <w:rPr>
                <w:rFonts w:ascii="Symbol" w:hAnsi="Symbol" w:cs="Symbol"/>
                <w:sz w:val="18"/>
                <w:szCs w:val="18"/>
                <w:lang w:val="es-MX" w:eastAsia="es-MX"/>
              </w:rPr>
              <w:t></w:t>
            </w:r>
            <w:r w:rsidRPr="00586CAA">
              <w:rPr>
                <w:rFonts w:ascii="Symbol" w:hAnsi="Symbol" w:cs="Symbol"/>
                <w:sz w:val="18"/>
                <w:szCs w:val="18"/>
                <w:lang w:val="es-MX" w:eastAsia="es-MX"/>
              </w:rPr>
              <w:t></w:t>
            </w:r>
            <w:r w:rsidRPr="00586CAA">
              <w:rPr>
                <w:rFonts w:cs="Arial"/>
                <w:sz w:val="18"/>
                <w:szCs w:val="18"/>
                <w:lang w:val="es-MX" w:eastAsia="es-MX"/>
              </w:rPr>
              <w:t>Presenta</w:t>
            </w:r>
            <w:r w:rsidR="00A41963">
              <w:rPr>
                <w:rFonts w:cs="Arial"/>
                <w:sz w:val="18"/>
                <w:szCs w:val="18"/>
                <w:lang w:val="es-MX" w:eastAsia="es-MX"/>
              </w:rPr>
              <w:t>ción</w:t>
            </w:r>
            <w:r w:rsidRPr="00586CAA">
              <w:rPr>
                <w:rFonts w:cs="Arial"/>
                <w:sz w:val="18"/>
                <w:szCs w:val="18"/>
                <w:lang w:val="es-MX" w:eastAsia="es-MX"/>
              </w:rPr>
              <w:t xml:space="preserve"> </w:t>
            </w:r>
            <w:r w:rsidR="00A41963">
              <w:rPr>
                <w:rFonts w:cs="Arial"/>
                <w:sz w:val="18"/>
                <w:szCs w:val="18"/>
                <w:lang w:val="es-MX" w:eastAsia="es-MX"/>
              </w:rPr>
              <w:t>d</w:t>
            </w:r>
            <w:r w:rsidRPr="00586CAA">
              <w:rPr>
                <w:rFonts w:cs="Arial"/>
                <w:sz w:val="18"/>
                <w:szCs w:val="18"/>
                <w:lang w:val="es-MX" w:eastAsia="es-MX"/>
              </w:rPr>
              <w:t>el objetivo de</w:t>
            </w:r>
            <w:r w:rsidR="00A41963">
              <w:rPr>
                <w:rFonts w:cs="Arial"/>
                <w:sz w:val="18"/>
                <w:szCs w:val="18"/>
                <w:lang w:val="es-MX" w:eastAsia="es-MX"/>
              </w:rPr>
              <w:t xml:space="preserve"> la unidad</w:t>
            </w:r>
            <w:r w:rsidRPr="00586CAA">
              <w:rPr>
                <w:rFonts w:cs="Arial"/>
                <w:sz w:val="18"/>
                <w:szCs w:val="18"/>
                <w:lang w:val="es-MX" w:eastAsia="es-MX"/>
              </w:rPr>
              <w:t>, duración y evaluación</w:t>
            </w:r>
            <w:ins w:id="1" w:author="PC" w:date="2016-03-14T10:16:00Z">
              <w:r w:rsidR="00C75EF3">
                <w:rPr>
                  <w:rFonts w:cs="Arial"/>
                  <w:sz w:val="18"/>
                  <w:szCs w:val="18"/>
                  <w:lang w:val="es-MX" w:eastAsia="es-MX"/>
                </w:rPr>
                <w:t xml:space="preserve"> </w:t>
              </w:r>
            </w:ins>
            <w:r w:rsidRPr="00586CAA">
              <w:rPr>
                <w:rFonts w:cs="Arial"/>
                <w:sz w:val="18"/>
                <w:szCs w:val="18"/>
                <w:lang w:val="es-MX" w:eastAsia="es-MX"/>
              </w:rPr>
              <w:t>formativa del tema para establecer compromisos de</w:t>
            </w:r>
            <w:r w:rsidR="001F2DF7">
              <w:rPr>
                <w:rFonts w:cs="Arial"/>
                <w:sz w:val="18"/>
                <w:szCs w:val="18"/>
                <w:lang w:val="es-MX" w:eastAsia="es-MX"/>
              </w:rPr>
              <w:t xml:space="preserve"> </w:t>
            </w:r>
            <w:r w:rsidRPr="00586CAA">
              <w:rPr>
                <w:rFonts w:cs="Arial"/>
                <w:sz w:val="18"/>
                <w:szCs w:val="18"/>
                <w:lang w:val="es-MX" w:eastAsia="es-MX"/>
              </w:rPr>
              <w:t>aprendizaje.</w:t>
            </w:r>
          </w:p>
          <w:p w14:paraId="240D0E86" w14:textId="77777777" w:rsidR="00E017BB" w:rsidRPr="00586CAA" w:rsidRDefault="00E017BB" w:rsidP="006C5CD3">
            <w:pPr>
              <w:pStyle w:val="Prrafodelista"/>
              <w:numPr>
                <w:ilvl w:val="0"/>
                <w:numId w:val="2"/>
              </w:numPr>
              <w:tabs>
                <w:tab w:val="left" w:pos="139"/>
                <w:tab w:val="left" w:pos="280"/>
              </w:tabs>
              <w:autoSpaceDE w:val="0"/>
              <w:autoSpaceDN w:val="0"/>
              <w:adjustRightInd w:val="0"/>
              <w:ind w:left="-3" w:firstLine="0"/>
              <w:jc w:val="both"/>
              <w:rPr>
                <w:rFonts w:cs="Arial"/>
                <w:sz w:val="18"/>
                <w:szCs w:val="18"/>
                <w:lang w:val="es-MX" w:eastAsia="es-MX"/>
              </w:rPr>
            </w:pPr>
            <w:r w:rsidRPr="00586CAA">
              <w:rPr>
                <w:rFonts w:cs="Arial"/>
                <w:sz w:val="18"/>
                <w:szCs w:val="18"/>
                <w:lang w:val="es-MX" w:eastAsia="es-MX"/>
              </w:rPr>
              <w:t>Exponer los conceptos.</w:t>
            </w:r>
          </w:p>
          <w:p w14:paraId="23F2FF6D" w14:textId="77777777" w:rsidR="00E017BB" w:rsidRPr="00586CAA" w:rsidRDefault="00E017BB" w:rsidP="006C5CD3">
            <w:pPr>
              <w:pStyle w:val="Prrafodelista"/>
              <w:numPr>
                <w:ilvl w:val="0"/>
                <w:numId w:val="2"/>
              </w:numPr>
              <w:tabs>
                <w:tab w:val="left" w:pos="139"/>
                <w:tab w:val="left" w:pos="280"/>
              </w:tabs>
              <w:autoSpaceDE w:val="0"/>
              <w:autoSpaceDN w:val="0"/>
              <w:adjustRightInd w:val="0"/>
              <w:ind w:left="139" w:hanging="142"/>
              <w:jc w:val="both"/>
              <w:rPr>
                <w:rFonts w:cs="Arial"/>
                <w:sz w:val="18"/>
                <w:szCs w:val="18"/>
                <w:lang w:val="es-MX" w:eastAsia="es-MX"/>
              </w:rPr>
            </w:pPr>
            <w:r w:rsidRPr="00586CAA">
              <w:rPr>
                <w:rFonts w:cs="Arial"/>
                <w:sz w:val="18"/>
                <w:szCs w:val="18"/>
                <w:lang w:val="es-MX" w:eastAsia="es-MX"/>
              </w:rPr>
              <w:t>Exponer las generalidades</w:t>
            </w:r>
          </w:p>
          <w:p w14:paraId="3C3DBCC8" w14:textId="77777777" w:rsidR="00E017BB" w:rsidRDefault="00E017BB" w:rsidP="00EE3163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MX" w:eastAsia="es-MX"/>
              </w:rPr>
            </w:pPr>
            <w:r w:rsidRPr="00586CAA">
              <w:rPr>
                <w:rFonts w:ascii="Symbol" w:hAnsi="Symbol" w:cs="Symbol"/>
                <w:sz w:val="18"/>
                <w:szCs w:val="18"/>
                <w:lang w:val="es-MX" w:eastAsia="es-MX"/>
              </w:rPr>
              <w:t></w:t>
            </w:r>
            <w:r w:rsidRPr="00586CAA">
              <w:rPr>
                <w:rFonts w:ascii="Symbol" w:hAnsi="Symbol" w:cs="Symbol"/>
                <w:sz w:val="18"/>
                <w:szCs w:val="18"/>
                <w:lang w:val="es-MX" w:eastAsia="es-MX"/>
              </w:rPr>
              <w:t></w:t>
            </w:r>
            <w:r w:rsidRPr="00586CAA">
              <w:rPr>
                <w:rFonts w:cs="Arial"/>
                <w:sz w:val="18"/>
                <w:szCs w:val="18"/>
                <w:lang w:val="es-MX" w:eastAsia="es-MX"/>
              </w:rPr>
              <w:t>Organizar equipos de trabajo para el desarrollo de actividades y prácticas de cada brigada.</w:t>
            </w:r>
          </w:p>
          <w:p w14:paraId="278029BD" w14:textId="77777777" w:rsidR="00A41963" w:rsidRDefault="00A41963" w:rsidP="00EE3163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MX" w:eastAsia="es-MX"/>
              </w:rPr>
            </w:pPr>
          </w:p>
          <w:p w14:paraId="7ACDEC68" w14:textId="77777777" w:rsidR="00A41963" w:rsidRDefault="00A41963" w:rsidP="00A4196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</w:pPr>
            <w:r w:rsidRPr="00A41963"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  <w:t xml:space="preserve">Contextualización: </w:t>
            </w:r>
          </w:p>
          <w:p w14:paraId="48F34D30" w14:textId="77777777" w:rsidR="00A41963" w:rsidRPr="008F0078" w:rsidRDefault="00A41963" w:rsidP="006C5CD3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"/>
              <w:ind w:left="351" w:right="71" w:hanging="142"/>
              <w:jc w:val="both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Coordin</w:t>
            </w:r>
            <w:r>
              <w:rPr>
                <w:sz w:val="18"/>
                <w:szCs w:val="18"/>
              </w:rPr>
              <w:t xml:space="preserve">ación de visitas a las diferentes áreas. </w:t>
            </w:r>
          </w:p>
          <w:p w14:paraId="38E50A92" w14:textId="77777777" w:rsidR="00A41963" w:rsidRPr="008F0078" w:rsidRDefault="00A41963" w:rsidP="006C5CD3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"/>
              <w:ind w:left="351" w:right="71" w:hanging="142"/>
              <w:jc w:val="both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Invitación</w:t>
            </w:r>
            <w:r>
              <w:rPr>
                <w:sz w:val="18"/>
                <w:szCs w:val="18"/>
              </w:rPr>
              <w:t xml:space="preserve"> de expertos en el tema la aplicación de los primeros auxilios.</w:t>
            </w:r>
          </w:p>
          <w:p w14:paraId="45D35E9A" w14:textId="77777777" w:rsidR="00A41963" w:rsidRPr="008F0078" w:rsidRDefault="00A41963" w:rsidP="006C5CD3">
            <w:pPr>
              <w:widowControl w:val="0"/>
              <w:numPr>
                <w:ilvl w:val="0"/>
                <w:numId w:val="11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14:paraId="58E1126F" w14:textId="77777777" w:rsidR="00A41963" w:rsidRDefault="00A41963" w:rsidP="00A4196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A41963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Teorización:</w:t>
            </w:r>
          </w:p>
          <w:p w14:paraId="4D8D1A05" w14:textId="77777777" w:rsidR="006A0951" w:rsidRDefault="006A0951" w:rsidP="00A41963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  <w:r w:rsidRPr="006A0951">
              <w:rPr>
                <w:rFonts w:cs="Arial"/>
                <w:sz w:val="18"/>
                <w:szCs w:val="18"/>
                <w:lang w:val="es-ES_tradnl" w:eastAsia="es-MX"/>
              </w:rPr>
              <w:t>El instructor</w:t>
            </w:r>
            <w:r>
              <w:rPr>
                <w:rFonts w:cs="Arial"/>
                <w:sz w:val="18"/>
                <w:szCs w:val="18"/>
                <w:lang w:val="es-ES_tradnl" w:eastAsia="es-MX"/>
              </w:rPr>
              <w:t xml:space="preserve"> explicará y demostrará la definición y función de la brigada interna.</w:t>
            </w:r>
          </w:p>
          <w:p w14:paraId="392C08A9" w14:textId="77777777" w:rsidR="006A0951" w:rsidRDefault="006A0951" w:rsidP="006A095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  <w:r w:rsidRPr="006A0951">
              <w:rPr>
                <w:rFonts w:cs="Arial"/>
                <w:sz w:val="18"/>
                <w:szCs w:val="18"/>
                <w:lang w:val="es-ES_tradnl" w:eastAsia="es-MX"/>
              </w:rPr>
              <w:t>El instructor</w:t>
            </w:r>
            <w:r>
              <w:rPr>
                <w:rFonts w:cs="Arial"/>
                <w:sz w:val="18"/>
                <w:szCs w:val="18"/>
                <w:lang w:val="es-ES_tradnl" w:eastAsia="es-MX"/>
              </w:rPr>
              <w:t xml:space="preserve"> explicará y demostrará la definición y función de la brigada de búsqueda y rescate, así como los factores básicos.</w:t>
            </w:r>
          </w:p>
          <w:p w14:paraId="695502E0" w14:textId="77777777" w:rsidR="006A0951" w:rsidRDefault="006A0951" w:rsidP="006A095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  <w:r>
              <w:rPr>
                <w:rFonts w:cs="Arial"/>
                <w:sz w:val="18"/>
                <w:szCs w:val="18"/>
                <w:lang w:val="es-ES_tradnl" w:eastAsia="es-MX"/>
              </w:rPr>
              <w:t>El instructor explicará las reglas básicas para la atención en una búsqueda.</w:t>
            </w:r>
          </w:p>
          <w:p w14:paraId="7D5C3026" w14:textId="77777777" w:rsidR="00A41963" w:rsidRPr="00A41963" w:rsidRDefault="00A41963" w:rsidP="00A4196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</w:p>
          <w:p w14:paraId="54B02DC5" w14:textId="77777777" w:rsidR="00E017BB" w:rsidRDefault="00E017BB" w:rsidP="00EE316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Ejercitación</w:t>
            </w:r>
            <w:r w:rsidR="006A0951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:</w:t>
            </w:r>
          </w:p>
          <w:p w14:paraId="05D8C419" w14:textId="77777777" w:rsidR="006A0951" w:rsidRDefault="006A0951" w:rsidP="006A095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  <w:r w:rsidRPr="006A0951">
              <w:rPr>
                <w:rFonts w:cs="Arial"/>
                <w:sz w:val="18"/>
                <w:szCs w:val="18"/>
                <w:lang w:val="es-ES_tradnl" w:eastAsia="es-MX"/>
              </w:rPr>
              <w:t xml:space="preserve">El </w:t>
            </w:r>
            <w:r>
              <w:rPr>
                <w:rFonts w:cs="Arial"/>
                <w:sz w:val="18"/>
                <w:szCs w:val="18"/>
                <w:lang w:val="es-ES_tradnl" w:eastAsia="es-MX"/>
              </w:rPr>
              <w:t>participante realizará la práctica de una búsqueda la brigada interna.</w:t>
            </w:r>
          </w:p>
          <w:p w14:paraId="67E7AB47" w14:textId="77777777" w:rsidR="006A0951" w:rsidRDefault="006A0951" w:rsidP="006A095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  <w:r w:rsidRPr="006A0951">
              <w:rPr>
                <w:rFonts w:cs="Arial"/>
                <w:sz w:val="18"/>
                <w:szCs w:val="18"/>
                <w:lang w:val="es-ES_tradnl" w:eastAsia="es-MX"/>
              </w:rPr>
              <w:t xml:space="preserve">El </w:t>
            </w:r>
            <w:r>
              <w:rPr>
                <w:rFonts w:cs="Arial"/>
                <w:sz w:val="18"/>
                <w:szCs w:val="18"/>
                <w:lang w:val="es-ES_tradnl" w:eastAsia="es-MX"/>
              </w:rPr>
              <w:t>participante realizará la práctica de la brigada de búsqueda y rescate, utilizando los factores básicos.</w:t>
            </w:r>
          </w:p>
          <w:p w14:paraId="3DA2A579" w14:textId="77777777" w:rsidR="006A0951" w:rsidRDefault="006A0951" w:rsidP="006A095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  <w:r>
              <w:rPr>
                <w:rFonts w:cs="Arial"/>
                <w:sz w:val="18"/>
                <w:szCs w:val="18"/>
                <w:lang w:val="es-ES_tradnl" w:eastAsia="es-MX"/>
              </w:rPr>
              <w:t>El participante aplicará las reglas básicas para realizar un búsqueda exitosa, aplicando las medidas de seguridad.</w:t>
            </w:r>
          </w:p>
          <w:p w14:paraId="23B2F544" w14:textId="77777777" w:rsidR="006A0951" w:rsidRPr="00586CAA" w:rsidRDefault="006A0951" w:rsidP="006A0951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</w:p>
          <w:p w14:paraId="2377F12B" w14:textId="77777777" w:rsidR="00E017BB" w:rsidRPr="00586CAA" w:rsidRDefault="00E017BB" w:rsidP="00EE316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Reflexión</w:t>
            </w:r>
          </w:p>
          <w:p w14:paraId="4B6BD2B1" w14:textId="77777777" w:rsidR="00E017BB" w:rsidRPr="00586CAA" w:rsidRDefault="00E017BB" w:rsidP="00EE3163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ascii="Symbol" w:hAnsi="Symbol" w:cs="Symbol"/>
                <w:sz w:val="18"/>
                <w:szCs w:val="18"/>
                <w:lang w:val="es-ES_tradnl" w:eastAsia="es-MX"/>
              </w:rPr>
              <w:t></w:t>
            </w:r>
            <w:r w:rsidRPr="00586CAA">
              <w:rPr>
                <w:rFonts w:ascii="Symbol" w:hAnsi="Symbol" w:cs="Symbol"/>
                <w:sz w:val="18"/>
                <w:szCs w:val="18"/>
                <w:lang w:val="es-ES_tradnl" w:eastAsia="es-MX"/>
              </w:rPr>
              <w:t></w:t>
            </w: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Analizar en equipos los resultados de las practicas e identificando puntos de mejora y reforzando aciertos.</w:t>
            </w:r>
          </w:p>
          <w:p w14:paraId="027EA280" w14:textId="77777777" w:rsidR="00E017BB" w:rsidRPr="00586CAA" w:rsidRDefault="00E017BB" w:rsidP="00EE3163">
            <w:pPr>
              <w:pStyle w:val="Prrafodelista"/>
              <w:tabs>
                <w:tab w:val="left" w:pos="355"/>
              </w:tabs>
              <w:autoSpaceDE w:val="0"/>
              <w:autoSpaceDN w:val="0"/>
              <w:adjustRightInd w:val="0"/>
              <w:ind w:left="72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4F2CC5F1" w14:textId="77777777" w:rsidR="00586CAA" w:rsidRDefault="00586CAA" w:rsidP="00EE316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</w:p>
          <w:p w14:paraId="03B2864C" w14:textId="77777777" w:rsidR="00E017BB" w:rsidRPr="00586CAA" w:rsidRDefault="00E017BB" w:rsidP="00EE316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Instalaciones:</w:t>
            </w:r>
          </w:p>
          <w:p w14:paraId="72D6D09F" w14:textId="77777777" w:rsidR="00E017BB" w:rsidRPr="00586CAA" w:rsidRDefault="00E017BB" w:rsidP="006C5CD3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Aula de capacitación climatizada</w:t>
            </w:r>
          </w:p>
          <w:p w14:paraId="360E5AC0" w14:textId="77777777" w:rsidR="00E017BB" w:rsidRPr="00586CAA" w:rsidRDefault="00E017BB" w:rsidP="00EE316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Mobiliario:</w:t>
            </w:r>
          </w:p>
          <w:p w14:paraId="5FBC3C4F" w14:textId="77777777" w:rsidR="00E017BB" w:rsidRPr="00586CAA" w:rsidRDefault="00E017BB" w:rsidP="006C5CD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Mesas de trabajo</w:t>
            </w:r>
          </w:p>
          <w:p w14:paraId="53628441" w14:textId="77777777" w:rsidR="00E017BB" w:rsidRPr="00586CAA" w:rsidRDefault="00E017BB" w:rsidP="006C5CD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Material audiovisual</w:t>
            </w:r>
          </w:p>
          <w:p w14:paraId="05789E7D" w14:textId="77777777" w:rsidR="00E017BB" w:rsidRPr="00586CAA" w:rsidRDefault="00E017BB" w:rsidP="006C5CD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pizarrón</w:t>
            </w:r>
          </w:p>
          <w:p w14:paraId="7F64D1F6" w14:textId="77777777" w:rsidR="00E017BB" w:rsidRPr="00586CAA" w:rsidRDefault="00E017BB" w:rsidP="00EE316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Material impreso:</w:t>
            </w:r>
          </w:p>
          <w:p w14:paraId="59D7BF2E" w14:textId="77777777" w:rsidR="00E017BB" w:rsidRPr="00586CAA" w:rsidRDefault="00E017BB" w:rsidP="006C5CD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 xml:space="preserve">Manual </w:t>
            </w:r>
          </w:p>
          <w:p w14:paraId="44CE2872" w14:textId="77777777" w:rsidR="00E017BB" w:rsidRPr="00586CAA" w:rsidRDefault="00E017BB" w:rsidP="006C5CD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Programa interno de protección civil del centro laboral</w:t>
            </w:r>
          </w:p>
          <w:p w14:paraId="33F263FF" w14:textId="77777777" w:rsidR="00E017BB" w:rsidRPr="00586CAA" w:rsidRDefault="00E017BB" w:rsidP="00EE316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Insumos:</w:t>
            </w:r>
          </w:p>
          <w:p w14:paraId="74F30B85" w14:textId="77777777" w:rsidR="00E017BB" w:rsidRPr="00586CAA" w:rsidRDefault="00E017BB" w:rsidP="006C5CD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Plumones</w:t>
            </w:r>
          </w:p>
          <w:p w14:paraId="2B0DDE03" w14:textId="77777777" w:rsidR="00E017BB" w:rsidRPr="00586CAA" w:rsidRDefault="00E017BB" w:rsidP="006C5CD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Hojas</w:t>
            </w:r>
          </w:p>
          <w:p w14:paraId="4E0AD3C2" w14:textId="77777777" w:rsidR="00E017BB" w:rsidRPr="00586CAA" w:rsidRDefault="00E017BB" w:rsidP="006C5CD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Lápices</w:t>
            </w:r>
          </w:p>
          <w:p w14:paraId="106A9BF0" w14:textId="77777777" w:rsidR="00E017BB" w:rsidRPr="00586CAA" w:rsidRDefault="00E017BB" w:rsidP="006C5CD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 xml:space="preserve">Botiquín </w:t>
            </w:r>
          </w:p>
          <w:p w14:paraId="64ECED39" w14:textId="77777777" w:rsidR="00E017BB" w:rsidRPr="00586CAA" w:rsidRDefault="00E017BB" w:rsidP="006C5CD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 xml:space="preserve">Extintores </w:t>
            </w:r>
          </w:p>
          <w:p w14:paraId="705595E5" w14:textId="77777777" w:rsidR="00E017BB" w:rsidRPr="00586CAA" w:rsidRDefault="00E017BB" w:rsidP="00EE316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Equipo:</w:t>
            </w:r>
          </w:p>
          <w:p w14:paraId="1E646B81" w14:textId="77777777" w:rsidR="00E017BB" w:rsidRPr="00586CAA" w:rsidRDefault="00E017BB" w:rsidP="006C5CD3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Equipo de cómputo</w:t>
            </w:r>
          </w:p>
          <w:p w14:paraId="0D7CEA57" w14:textId="77777777" w:rsidR="00E017BB" w:rsidRPr="00586CAA" w:rsidRDefault="00E017BB" w:rsidP="006C5CD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PC</w:t>
            </w:r>
          </w:p>
          <w:p w14:paraId="0C36C11C" w14:textId="77777777" w:rsidR="00E017BB" w:rsidRPr="00586CAA" w:rsidRDefault="00E017BB" w:rsidP="006C5CD3">
            <w:pPr>
              <w:pStyle w:val="Prrafodelista"/>
              <w:numPr>
                <w:ilvl w:val="0"/>
                <w:numId w:val="6"/>
              </w:numPr>
              <w:tabs>
                <w:tab w:val="left" w:pos="214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Proyector</w:t>
            </w:r>
          </w:p>
          <w:p w14:paraId="2B9AF6CF" w14:textId="77777777" w:rsidR="00E017BB" w:rsidRPr="00586CAA" w:rsidRDefault="00E017BB" w:rsidP="006C5CD3">
            <w:pPr>
              <w:pStyle w:val="Prrafodelista"/>
              <w:numPr>
                <w:ilvl w:val="0"/>
                <w:numId w:val="6"/>
              </w:numPr>
              <w:tabs>
                <w:tab w:val="left" w:pos="214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Cámara fotográfica o celular con cámara</w:t>
            </w:r>
          </w:p>
          <w:p w14:paraId="72FB4068" w14:textId="77777777" w:rsidR="00E017BB" w:rsidRPr="00586CAA" w:rsidRDefault="00E017BB" w:rsidP="006C5CD3">
            <w:pPr>
              <w:pStyle w:val="Prrafodelista"/>
              <w:numPr>
                <w:ilvl w:val="0"/>
                <w:numId w:val="6"/>
              </w:numPr>
              <w:tabs>
                <w:tab w:val="left" w:pos="214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Pañoletas</w:t>
            </w:r>
          </w:p>
          <w:p w14:paraId="2BE2D47D" w14:textId="77777777" w:rsidR="00E017BB" w:rsidRPr="00586CAA" w:rsidRDefault="00E017BB" w:rsidP="00EE3163">
            <w:pPr>
              <w:tabs>
                <w:tab w:val="left" w:pos="214"/>
              </w:tabs>
              <w:autoSpaceDE w:val="0"/>
              <w:autoSpaceDN w:val="0"/>
              <w:adjustRightInd w:val="0"/>
              <w:ind w:left="360"/>
              <w:rPr>
                <w:rFonts w:cs="Arial"/>
                <w:sz w:val="18"/>
                <w:szCs w:val="18"/>
                <w:lang w:val="es-ES_tradnl"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7FE78E2" w14:textId="77777777" w:rsidR="00586CAA" w:rsidRDefault="00586CAA" w:rsidP="00EE316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</w:p>
          <w:p w14:paraId="387035CB" w14:textId="77777777" w:rsidR="00E017BB" w:rsidRPr="00586CAA" w:rsidRDefault="00E017BB" w:rsidP="00EE316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Evaluación formativa:</w:t>
            </w:r>
          </w:p>
          <w:p w14:paraId="43CC6F5C" w14:textId="77777777" w:rsidR="00E017BB" w:rsidRDefault="00E017BB" w:rsidP="00EE316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Documental</w:t>
            </w:r>
          </w:p>
          <w:p w14:paraId="14D8E242" w14:textId="77777777" w:rsidR="00E017BB" w:rsidRPr="006A0951" w:rsidRDefault="006A0951" w:rsidP="006A0951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/>
              </w:rPr>
            </w:pPr>
            <w:r w:rsidRPr="006A0951">
              <w:rPr>
                <w:rFonts w:cs="Arial"/>
                <w:sz w:val="18"/>
                <w:szCs w:val="18"/>
                <w:lang w:val="es-ES_tradnl"/>
              </w:rPr>
              <w:t>Guía de Observación</w:t>
            </w:r>
          </w:p>
        </w:tc>
        <w:tc>
          <w:tcPr>
            <w:tcW w:w="1545" w:type="dxa"/>
            <w:tcBorders>
              <w:top w:val="single" w:sz="4" w:space="0" w:color="auto"/>
            </w:tcBorders>
          </w:tcPr>
          <w:p w14:paraId="5F6CBC8A" w14:textId="77777777" w:rsidR="00586CAA" w:rsidRDefault="00586CAA" w:rsidP="00EE3163">
            <w:pPr>
              <w:jc w:val="center"/>
              <w:rPr>
                <w:sz w:val="18"/>
                <w:szCs w:val="18"/>
                <w:lang w:val="es-ES_tradnl"/>
              </w:rPr>
            </w:pPr>
          </w:p>
          <w:p w14:paraId="6989EDAC" w14:textId="77777777" w:rsidR="00E017BB" w:rsidRPr="00586CAA" w:rsidRDefault="00E017BB" w:rsidP="00EE3163">
            <w:pPr>
              <w:jc w:val="center"/>
              <w:rPr>
                <w:sz w:val="18"/>
                <w:szCs w:val="18"/>
                <w:lang w:val="es-ES_tradnl"/>
              </w:rPr>
            </w:pPr>
            <w:r w:rsidRPr="00586CAA">
              <w:rPr>
                <w:sz w:val="18"/>
                <w:szCs w:val="18"/>
                <w:lang w:val="es-ES_tradnl"/>
              </w:rPr>
              <w:t>8 hrs</w:t>
            </w:r>
          </w:p>
          <w:p w14:paraId="6B6FBCC5" w14:textId="77777777" w:rsidR="00E017BB" w:rsidRPr="00586CAA" w:rsidRDefault="00E017BB" w:rsidP="00EE3163">
            <w:pPr>
              <w:rPr>
                <w:sz w:val="18"/>
                <w:szCs w:val="18"/>
                <w:lang w:val="es-ES_tradnl"/>
              </w:rPr>
            </w:pPr>
          </w:p>
        </w:tc>
      </w:tr>
    </w:tbl>
    <w:p w14:paraId="60F35D03" w14:textId="77777777" w:rsidR="00E017BB" w:rsidRDefault="00E017BB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73441B8C" w14:textId="77777777" w:rsidR="00E017BB" w:rsidRDefault="00E017BB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16E1B370" w14:textId="77777777" w:rsidR="00E017BB" w:rsidRDefault="00E017BB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6BAD809D" w14:textId="77777777" w:rsidR="00586CAA" w:rsidRDefault="00586CAA" w:rsidP="00586CAA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7A2BF853" w14:textId="77777777" w:rsidR="00586CAA" w:rsidRDefault="00586CAA" w:rsidP="00586CAA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03E27A92" w14:textId="77777777" w:rsidR="00586CAA" w:rsidRDefault="00586CAA" w:rsidP="00586CAA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  <w:r w:rsidRPr="00BB12EF">
        <w:rPr>
          <w:rFonts w:ascii="Arial Rounded MT Bold" w:hAnsi="Arial Rounded MT Bold"/>
          <w:bCs/>
          <w:spacing w:val="80"/>
          <w:sz w:val="28"/>
          <w:lang w:val="es-ES_tradnl"/>
        </w:rPr>
        <w:lastRenderedPageBreak/>
        <w:t>CRONOGRAMA DE ACTIVIDADES POR UNIDAD</w:t>
      </w:r>
    </w:p>
    <w:p w14:paraId="2284F49A" w14:textId="77777777" w:rsidR="00E017BB" w:rsidRDefault="00E017BB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61A88F4F" w14:textId="77777777" w:rsidR="00E017BB" w:rsidRDefault="00E017BB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1A8EC1F6" w14:textId="77777777" w:rsidR="0057328F" w:rsidRDefault="0057328F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922"/>
        <w:gridCol w:w="3898"/>
        <w:gridCol w:w="3402"/>
        <w:gridCol w:w="2551"/>
        <w:gridCol w:w="1545"/>
      </w:tblGrid>
      <w:tr w:rsidR="0057328F" w:rsidRPr="00BF18BE" w14:paraId="487F6FB1" w14:textId="77777777" w:rsidTr="00EE3163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71B3C24C" w14:textId="77777777" w:rsidR="0057328F" w:rsidRPr="00BF18BE" w:rsidRDefault="0057328F" w:rsidP="00EE3163">
            <w:pPr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 xml:space="preserve">NOMBRE DE LA UNIDAD: </w:t>
            </w:r>
            <w:r w:rsidR="00AD2753">
              <w:rPr>
                <w:b/>
                <w:sz w:val="20"/>
                <w:lang w:val="es-ES_tradnl"/>
              </w:rPr>
              <w:t>3</w:t>
            </w:r>
          </w:p>
        </w:tc>
        <w:tc>
          <w:tcPr>
            <w:tcW w:w="11396" w:type="dxa"/>
            <w:gridSpan w:val="4"/>
            <w:tcBorders>
              <w:bottom w:val="single" w:sz="4" w:space="0" w:color="auto"/>
            </w:tcBorders>
            <w:vAlign w:val="center"/>
          </w:tcPr>
          <w:p w14:paraId="1831C5D6" w14:textId="77777777" w:rsidR="0057328F" w:rsidRPr="006A0951" w:rsidRDefault="006A0951" w:rsidP="00EE3163">
            <w:pPr>
              <w:rPr>
                <w:b/>
                <w:sz w:val="20"/>
                <w:szCs w:val="24"/>
                <w:lang w:val="es-ES_tradnl"/>
              </w:rPr>
            </w:pPr>
            <w:r w:rsidRPr="006A0951">
              <w:rPr>
                <w:b/>
                <w:sz w:val="20"/>
                <w:szCs w:val="24"/>
                <w:lang w:val="es-ES_tradnl"/>
              </w:rPr>
              <w:t>SIMULACRO</w:t>
            </w:r>
            <w:r>
              <w:rPr>
                <w:b/>
                <w:sz w:val="20"/>
                <w:szCs w:val="24"/>
                <w:lang w:val="es-ES_tradnl"/>
              </w:rPr>
              <w:t>S</w:t>
            </w:r>
          </w:p>
        </w:tc>
      </w:tr>
      <w:tr w:rsidR="0057328F" w:rsidRPr="00BF18BE" w14:paraId="4D882FA2" w14:textId="77777777" w:rsidTr="00EE3163"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14:paraId="5BECC80B" w14:textId="77777777" w:rsidR="0057328F" w:rsidRPr="00BF18BE" w:rsidRDefault="0057328F" w:rsidP="00EE316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14:paraId="25C339AC" w14:textId="77777777" w:rsidR="0057328F" w:rsidRPr="00C40533" w:rsidRDefault="0057328F" w:rsidP="00EE3163">
            <w:pPr>
              <w:rPr>
                <w:b/>
                <w:sz w:val="4"/>
                <w:lang w:val="es-ES_tradnl"/>
              </w:rPr>
            </w:pPr>
          </w:p>
        </w:tc>
      </w:tr>
      <w:tr w:rsidR="0057328F" w:rsidRPr="00BF18BE" w14:paraId="18F72862" w14:textId="77777777" w:rsidTr="00EE3163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7C9843DF" w14:textId="77777777" w:rsidR="0057328F" w:rsidRPr="00BF18BE" w:rsidRDefault="0057328F" w:rsidP="00EE3163">
            <w:pPr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96" w:type="dxa"/>
            <w:gridSpan w:val="4"/>
            <w:tcBorders>
              <w:bottom w:val="single" w:sz="4" w:space="0" w:color="auto"/>
            </w:tcBorders>
            <w:vAlign w:val="center"/>
          </w:tcPr>
          <w:p w14:paraId="7870C309" w14:textId="77777777" w:rsidR="0057328F" w:rsidRPr="00BF18BE" w:rsidRDefault="0057328F" w:rsidP="006A0951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 w:rsidRPr="00BF18BE">
              <w:rPr>
                <w:rFonts w:cs="Arial"/>
                <w:sz w:val="20"/>
              </w:rPr>
              <w:t xml:space="preserve">Al término de la unidad los participantes </w:t>
            </w:r>
            <w:r w:rsidR="006A0951">
              <w:rPr>
                <w:rFonts w:cs="Arial"/>
                <w:sz w:val="20"/>
              </w:rPr>
              <w:t>realizarán lo</w:t>
            </w:r>
            <w:r>
              <w:rPr>
                <w:rFonts w:cs="Arial"/>
                <w:sz w:val="20"/>
              </w:rPr>
              <w:t xml:space="preserve">s </w:t>
            </w:r>
            <w:r w:rsidR="006A0951">
              <w:rPr>
                <w:rFonts w:cs="Arial"/>
                <w:sz w:val="20"/>
              </w:rPr>
              <w:t xml:space="preserve">simulacros con las </w:t>
            </w:r>
            <w:r>
              <w:rPr>
                <w:rFonts w:cs="Arial"/>
                <w:sz w:val="20"/>
              </w:rPr>
              <w:t>bases de la protección civil l: prevención, auxilio y recuperación</w:t>
            </w:r>
            <w:r w:rsidR="00D56A53">
              <w:rPr>
                <w:rFonts w:cs="Arial"/>
                <w:sz w:val="20"/>
              </w:rPr>
              <w:t>, para un exitoso rescate utilizando las medidas de seguridad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.</w:t>
            </w:r>
          </w:p>
        </w:tc>
      </w:tr>
      <w:tr w:rsidR="0057328F" w14:paraId="1AAF49F5" w14:textId="77777777" w:rsidTr="00EE3163">
        <w:trPr>
          <w:trHeight w:val="79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</w:tcPr>
          <w:p w14:paraId="5CD4F1AB" w14:textId="77777777" w:rsidR="0057328F" w:rsidRDefault="0057328F" w:rsidP="00EE316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4"/>
            <w:tcBorders>
              <w:bottom w:val="single" w:sz="4" w:space="0" w:color="auto"/>
              <w:right w:val="nil"/>
            </w:tcBorders>
          </w:tcPr>
          <w:p w14:paraId="7048248E" w14:textId="77777777" w:rsidR="0057328F" w:rsidRDefault="0057328F" w:rsidP="00EE3163">
            <w:pPr>
              <w:rPr>
                <w:b/>
                <w:sz w:val="10"/>
                <w:lang w:val="es-ES_tradnl"/>
              </w:rPr>
            </w:pPr>
          </w:p>
        </w:tc>
      </w:tr>
      <w:tr w:rsidR="0057328F" w:rsidRPr="00BF18BE" w14:paraId="4494BD1E" w14:textId="77777777" w:rsidTr="00D56A53"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1B504E9" w14:textId="77777777" w:rsidR="0057328F" w:rsidRPr="00BF18BE" w:rsidRDefault="0057328F" w:rsidP="00EE3163">
            <w:pPr>
              <w:pStyle w:val="Ttulo4"/>
              <w:rPr>
                <w:sz w:val="20"/>
              </w:rPr>
            </w:pPr>
            <w:r w:rsidRPr="00BF18BE">
              <w:rPr>
                <w:sz w:val="20"/>
              </w:rPr>
              <w:t>DESARROLLO TEMÁTICO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88A2E5F" w14:textId="77777777" w:rsidR="0057328F" w:rsidRPr="00BF18BE" w:rsidRDefault="0057328F" w:rsidP="00EE3163">
            <w:pPr>
              <w:pStyle w:val="Ttulo4"/>
              <w:rPr>
                <w:sz w:val="20"/>
              </w:rPr>
            </w:pPr>
            <w:r w:rsidRPr="00BF18BE">
              <w:rPr>
                <w:sz w:val="20"/>
              </w:rPr>
              <w:t>ESTRATEGIA DIDÁCTICA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821B02D" w14:textId="77777777" w:rsidR="0057328F" w:rsidRPr="00BF18BE" w:rsidRDefault="0057328F" w:rsidP="00EE3163">
            <w:pPr>
              <w:jc w:val="center"/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F709AFF" w14:textId="77777777" w:rsidR="0057328F" w:rsidRPr="00BB12EF" w:rsidRDefault="0057328F" w:rsidP="00EE3163">
            <w:pPr>
              <w:jc w:val="center"/>
              <w:rPr>
                <w:b/>
                <w:sz w:val="18"/>
                <w:lang w:val="es-ES_tradnl"/>
              </w:rPr>
            </w:pPr>
            <w:r w:rsidRPr="00BB12EF">
              <w:rPr>
                <w:b/>
                <w:sz w:val="18"/>
                <w:lang w:val="es-ES_tradnl"/>
              </w:rPr>
              <w:t>CRITERIO DE EVALUACIÓN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DF6EAA6" w14:textId="77777777" w:rsidR="0057328F" w:rsidRPr="00BF18BE" w:rsidRDefault="0057328F" w:rsidP="00EE3163">
            <w:pPr>
              <w:jc w:val="center"/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TIEMPO</w:t>
            </w:r>
          </w:p>
        </w:tc>
      </w:tr>
      <w:tr w:rsidR="0057328F" w14:paraId="1757BE81" w14:textId="77777777" w:rsidTr="00D56A53">
        <w:trPr>
          <w:cantSplit/>
          <w:trHeight w:val="8209"/>
        </w:trPr>
        <w:tc>
          <w:tcPr>
            <w:tcW w:w="2480" w:type="dxa"/>
            <w:tcBorders>
              <w:top w:val="single" w:sz="4" w:space="0" w:color="auto"/>
            </w:tcBorders>
          </w:tcPr>
          <w:p w14:paraId="1928076F" w14:textId="77777777" w:rsidR="00586CAA" w:rsidRDefault="00586CAA" w:rsidP="00AD2753">
            <w:pPr>
              <w:jc w:val="both"/>
              <w:rPr>
                <w:sz w:val="18"/>
                <w:szCs w:val="18"/>
              </w:rPr>
            </w:pPr>
          </w:p>
          <w:p w14:paraId="2FB1F781" w14:textId="77777777" w:rsidR="00586CAA" w:rsidRDefault="00586CAA" w:rsidP="00AD2753">
            <w:pPr>
              <w:jc w:val="both"/>
              <w:rPr>
                <w:sz w:val="18"/>
                <w:szCs w:val="18"/>
              </w:rPr>
            </w:pPr>
          </w:p>
          <w:p w14:paraId="5ABFBBB3" w14:textId="77777777" w:rsidR="00D56A53" w:rsidRPr="00D56A53" w:rsidRDefault="00D56A53" w:rsidP="00AD2753">
            <w:pPr>
              <w:jc w:val="both"/>
              <w:rPr>
                <w:b/>
                <w:sz w:val="18"/>
                <w:szCs w:val="18"/>
              </w:rPr>
            </w:pPr>
          </w:p>
          <w:p w14:paraId="0890B50C" w14:textId="77777777" w:rsidR="00AD2753" w:rsidRPr="003F5667" w:rsidRDefault="00AD2753" w:rsidP="00AD2753">
            <w:pPr>
              <w:jc w:val="both"/>
              <w:rPr>
                <w:b/>
                <w:sz w:val="18"/>
                <w:szCs w:val="18"/>
              </w:rPr>
            </w:pPr>
            <w:r w:rsidRPr="003F5667">
              <w:rPr>
                <w:b/>
                <w:sz w:val="18"/>
                <w:szCs w:val="18"/>
              </w:rPr>
              <w:t>3.1     De gabinete</w:t>
            </w:r>
          </w:p>
          <w:p w14:paraId="327E39DE" w14:textId="77777777" w:rsidR="0057328F" w:rsidRPr="00586CAA" w:rsidRDefault="00AD2753" w:rsidP="00AD2753">
            <w:pPr>
              <w:jc w:val="both"/>
              <w:rPr>
                <w:sz w:val="18"/>
                <w:szCs w:val="18"/>
              </w:rPr>
            </w:pPr>
            <w:r w:rsidRPr="003F5667">
              <w:rPr>
                <w:b/>
                <w:sz w:val="18"/>
                <w:szCs w:val="18"/>
              </w:rPr>
              <w:t>3.2     De campo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</w:tcBorders>
          </w:tcPr>
          <w:p w14:paraId="2F7ECF71" w14:textId="77777777" w:rsidR="00586CAA" w:rsidRDefault="00586CAA" w:rsidP="00AD275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eastAsia="es-MX"/>
              </w:rPr>
            </w:pPr>
          </w:p>
          <w:p w14:paraId="2EE8FB11" w14:textId="77777777" w:rsidR="00586CAA" w:rsidRDefault="00586CAA" w:rsidP="00AD275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eastAsia="es-MX"/>
              </w:rPr>
            </w:pPr>
          </w:p>
          <w:p w14:paraId="3AF48CEC" w14:textId="77777777" w:rsidR="00AD2753" w:rsidRPr="00586CAA" w:rsidRDefault="00AD2753" w:rsidP="00AD275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  <w:t>Encuadre  grupal</w:t>
            </w:r>
            <w:r w:rsidR="00D56A53"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  <w:t>:</w:t>
            </w:r>
          </w:p>
          <w:p w14:paraId="52CF1A17" w14:textId="77777777" w:rsidR="00AD2753" w:rsidRPr="00586CAA" w:rsidRDefault="00AD2753" w:rsidP="00AD27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MX" w:eastAsia="es-MX"/>
              </w:rPr>
            </w:pPr>
            <w:r w:rsidRPr="00586CAA">
              <w:rPr>
                <w:rFonts w:ascii="Symbol" w:hAnsi="Symbol" w:cs="Symbol"/>
                <w:sz w:val="18"/>
                <w:szCs w:val="18"/>
                <w:lang w:val="es-MX" w:eastAsia="es-MX"/>
              </w:rPr>
              <w:t></w:t>
            </w:r>
            <w:r w:rsidRPr="00586CAA">
              <w:rPr>
                <w:rFonts w:ascii="Symbol" w:hAnsi="Symbol" w:cs="Symbol"/>
                <w:sz w:val="18"/>
                <w:szCs w:val="18"/>
                <w:lang w:val="es-MX" w:eastAsia="es-MX"/>
              </w:rPr>
              <w:t></w:t>
            </w:r>
            <w:r w:rsidRPr="00586CAA">
              <w:rPr>
                <w:rFonts w:cs="Arial"/>
                <w:sz w:val="18"/>
                <w:szCs w:val="18"/>
                <w:lang w:val="es-MX" w:eastAsia="es-MX"/>
              </w:rPr>
              <w:t>Presentar el objetivo del tema, duración y evaluación</w:t>
            </w:r>
          </w:p>
          <w:p w14:paraId="6E28D4D2" w14:textId="77777777" w:rsidR="00AD2753" w:rsidRDefault="00D56A53" w:rsidP="00AD27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MX" w:eastAsia="es-MX"/>
              </w:rPr>
            </w:pPr>
            <w:r w:rsidRPr="00586CAA">
              <w:rPr>
                <w:rFonts w:cs="Arial"/>
                <w:sz w:val="18"/>
                <w:szCs w:val="18"/>
                <w:lang w:val="es-MX" w:eastAsia="es-MX"/>
              </w:rPr>
              <w:t>F</w:t>
            </w:r>
            <w:r w:rsidR="00AD2753" w:rsidRPr="00586CAA">
              <w:rPr>
                <w:rFonts w:cs="Arial"/>
                <w:sz w:val="18"/>
                <w:szCs w:val="18"/>
                <w:lang w:val="es-MX" w:eastAsia="es-MX"/>
              </w:rPr>
              <w:t>ormativa</w:t>
            </w:r>
            <w:r>
              <w:rPr>
                <w:rFonts w:cs="Arial"/>
                <w:sz w:val="18"/>
                <w:szCs w:val="18"/>
                <w:lang w:val="es-MX" w:eastAsia="es-MX"/>
              </w:rPr>
              <w:t xml:space="preserve"> y final</w:t>
            </w:r>
            <w:r w:rsidR="00AD2753" w:rsidRPr="00586CAA">
              <w:rPr>
                <w:rFonts w:cs="Arial"/>
                <w:sz w:val="18"/>
                <w:szCs w:val="18"/>
                <w:lang w:val="es-MX" w:eastAsia="es-MX"/>
              </w:rPr>
              <w:t xml:space="preserve"> del tema para establecer compromisos de</w:t>
            </w:r>
            <w:r>
              <w:rPr>
                <w:rFonts w:cs="Arial"/>
                <w:sz w:val="18"/>
                <w:szCs w:val="18"/>
                <w:lang w:val="es-MX" w:eastAsia="es-MX"/>
              </w:rPr>
              <w:t xml:space="preserve"> </w:t>
            </w:r>
            <w:r w:rsidR="00AD2753" w:rsidRPr="00586CAA">
              <w:rPr>
                <w:rFonts w:cs="Arial"/>
                <w:sz w:val="18"/>
                <w:szCs w:val="18"/>
                <w:lang w:val="es-MX" w:eastAsia="es-MX"/>
              </w:rPr>
              <w:t>aprendizaje.</w:t>
            </w:r>
          </w:p>
          <w:p w14:paraId="5F8500E3" w14:textId="261D2B8E" w:rsidR="003F5667" w:rsidRPr="003F5667" w:rsidRDefault="003F5667" w:rsidP="003F5667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MX" w:eastAsia="es-MX"/>
              </w:rPr>
            </w:pPr>
            <w:r>
              <w:rPr>
                <w:rFonts w:cs="Arial"/>
                <w:sz w:val="18"/>
                <w:szCs w:val="18"/>
                <w:lang w:val="es-MX" w:eastAsia="es-MX"/>
              </w:rPr>
              <w:t>-Retroalimentación de los temas vistos</w:t>
            </w:r>
          </w:p>
          <w:p w14:paraId="2F796EC8" w14:textId="77777777" w:rsidR="00D56A53" w:rsidRDefault="00D56A53" w:rsidP="00AD27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MX" w:eastAsia="es-MX"/>
              </w:rPr>
            </w:pPr>
          </w:p>
          <w:p w14:paraId="609BB71C" w14:textId="77777777" w:rsidR="00D56A53" w:rsidRPr="00D56A53" w:rsidRDefault="00D56A53" w:rsidP="00AD275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</w:pPr>
            <w:r w:rsidRPr="00D56A53"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  <w:t>Contextualización</w:t>
            </w:r>
            <w:r>
              <w:rPr>
                <w:rFonts w:cs="Arial"/>
                <w:b/>
                <w:bCs/>
                <w:i/>
                <w:iCs/>
                <w:sz w:val="18"/>
                <w:szCs w:val="18"/>
                <w:lang w:val="es-MX" w:eastAsia="es-MX"/>
              </w:rPr>
              <w:t>:</w:t>
            </w:r>
          </w:p>
          <w:p w14:paraId="50CC9FD0" w14:textId="77777777" w:rsidR="00D56A53" w:rsidRPr="008F0078" w:rsidRDefault="00D56A53" w:rsidP="006C5CD3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"/>
              <w:ind w:left="351" w:right="71" w:hanging="142"/>
              <w:jc w:val="both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Coordin</w:t>
            </w:r>
            <w:r>
              <w:rPr>
                <w:sz w:val="18"/>
                <w:szCs w:val="18"/>
              </w:rPr>
              <w:t xml:space="preserve">ación de visitas a las diferentes áreas. </w:t>
            </w:r>
          </w:p>
          <w:p w14:paraId="551BC4F4" w14:textId="77777777" w:rsidR="00D56A53" w:rsidRDefault="00D56A53" w:rsidP="006C5CD3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"/>
              <w:ind w:left="351" w:right="71" w:hanging="142"/>
              <w:jc w:val="both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Invitación</w:t>
            </w:r>
            <w:r>
              <w:rPr>
                <w:sz w:val="18"/>
                <w:szCs w:val="18"/>
              </w:rPr>
              <w:t xml:space="preserve"> de expertos en el tema la aplicación de los primeros auxilios.</w:t>
            </w:r>
          </w:p>
          <w:p w14:paraId="255FAF0A" w14:textId="77777777" w:rsidR="00D56A53" w:rsidRDefault="00D56A53" w:rsidP="006C5CD3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"/>
              <w:ind w:left="351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Transmisión de videos de </w:t>
            </w:r>
            <w:r w:rsidR="00661E7B">
              <w:rPr>
                <w:sz w:val="18"/>
                <w:szCs w:val="18"/>
              </w:rPr>
              <w:t>diferentes simulacros para la observación de errores en la ejecución.</w:t>
            </w:r>
            <w:r>
              <w:rPr>
                <w:sz w:val="18"/>
                <w:szCs w:val="18"/>
              </w:rPr>
              <w:t xml:space="preserve"> </w:t>
            </w:r>
          </w:p>
          <w:p w14:paraId="62CAE9C6" w14:textId="77777777" w:rsidR="00D56A53" w:rsidRDefault="00D56A53" w:rsidP="00D56A53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</w:p>
          <w:p w14:paraId="1D773449" w14:textId="77777777" w:rsidR="00D56A53" w:rsidRPr="00D56A53" w:rsidRDefault="00D56A53" w:rsidP="00D56A53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D56A53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Teorización:</w:t>
            </w:r>
          </w:p>
          <w:p w14:paraId="011DA8D1" w14:textId="481CBCE7" w:rsidR="00D56A53" w:rsidRDefault="00D56A53" w:rsidP="00AD27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eastAsia="es-MX"/>
              </w:rPr>
            </w:pPr>
            <w:r>
              <w:rPr>
                <w:rFonts w:cs="Arial"/>
                <w:sz w:val="18"/>
                <w:szCs w:val="18"/>
                <w:lang w:eastAsia="es-MX"/>
              </w:rPr>
              <w:t>El instructor explicará y demostrará las técnicas de los simulacros: de gabinete y de Campo, utilizando las medidas de seguridad</w:t>
            </w:r>
            <w:r w:rsidR="003F5667">
              <w:rPr>
                <w:rFonts w:cs="Arial"/>
                <w:sz w:val="18"/>
                <w:szCs w:val="18"/>
                <w:lang w:eastAsia="es-MX"/>
              </w:rPr>
              <w:t xml:space="preserve"> e higiene</w:t>
            </w:r>
            <w:r>
              <w:rPr>
                <w:rFonts w:cs="Arial"/>
                <w:sz w:val="18"/>
                <w:szCs w:val="18"/>
                <w:lang w:eastAsia="es-MX"/>
              </w:rPr>
              <w:t>.</w:t>
            </w:r>
          </w:p>
          <w:p w14:paraId="69E21AA9" w14:textId="77777777" w:rsidR="00D56A53" w:rsidRPr="00D56A53" w:rsidRDefault="00D56A53" w:rsidP="00AD27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eastAsia="es-MX"/>
              </w:rPr>
            </w:pPr>
          </w:p>
          <w:p w14:paraId="2225C334" w14:textId="77777777" w:rsidR="00AD2753" w:rsidRPr="00586CAA" w:rsidRDefault="00AD2753" w:rsidP="00AD275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Ejercitación</w:t>
            </w:r>
            <w:r w:rsidR="00D56A53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:</w:t>
            </w:r>
          </w:p>
          <w:p w14:paraId="1DBE5FDC" w14:textId="77777777" w:rsidR="00D56A53" w:rsidRDefault="00AD2753" w:rsidP="00D56A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eastAsia="es-MX"/>
              </w:rPr>
            </w:pPr>
            <w:r w:rsidRPr="00586CAA">
              <w:rPr>
                <w:rFonts w:ascii="Symbol" w:hAnsi="Symbol" w:cs="Symbol"/>
                <w:sz w:val="18"/>
                <w:szCs w:val="18"/>
                <w:lang w:val="es-ES_tradnl" w:eastAsia="es-MX"/>
              </w:rPr>
              <w:t></w:t>
            </w:r>
            <w:r w:rsidRPr="00586CAA">
              <w:rPr>
                <w:rFonts w:ascii="Symbol" w:hAnsi="Symbol" w:cs="Symbol"/>
                <w:sz w:val="18"/>
                <w:szCs w:val="18"/>
                <w:lang w:val="es-ES_tradnl" w:eastAsia="es-MX"/>
              </w:rPr>
              <w:t></w:t>
            </w:r>
            <w:r w:rsidR="00D56A53">
              <w:rPr>
                <w:rFonts w:cs="Arial"/>
                <w:sz w:val="18"/>
                <w:szCs w:val="18"/>
                <w:lang w:eastAsia="es-MX"/>
              </w:rPr>
              <w:t xml:space="preserve"> El participante realizará los dos tipos de simulacros: </w:t>
            </w:r>
          </w:p>
          <w:p w14:paraId="2B7036B7" w14:textId="77777777" w:rsidR="00D56A53" w:rsidRDefault="00D56A53" w:rsidP="00D56A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eastAsia="es-MX"/>
              </w:rPr>
            </w:pPr>
            <w:r>
              <w:rPr>
                <w:rFonts w:cs="Arial"/>
                <w:sz w:val="18"/>
                <w:szCs w:val="18"/>
                <w:lang w:eastAsia="es-MX"/>
              </w:rPr>
              <w:t>De gabinete</w:t>
            </w:r>
          </w:p>
          <w:p w14:paraId="0AEFE260" w14:textId="77777777" w:rsidR="00D56A53" w:rsidRDefault="00D56A53" w:rsidP="00D56A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eastAsia="es-MX"/>
              </w:rPr>
            </w:pPr>
            <w:r>
              <w:rPr>
                <w:rFonts w:cs="Arial"/>
                <w:sz w:val="18"/>
                <w:szCs w:val="18"/>
                <w:lang w:eastAsia="es-MX"/>
              </w:rPr>
              <w:t>De Campo</w:t>
            </w:r>
          </w:p>
          <w:p w14:paraId="2FCC32D3" w14:textId="77777777" w:rsidR="00D56A53" w:rsidRDefault="00D56A53" w:rsidP="00D56A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eastAsia="es-MX"/>
              </w:rPr>
            </w:pPr>
            <w:r>
              <w:rPr>
                <w:rFonts w:cs="Arial"/>
                <w:sz w:val="18"/>
                <w:szCs w:val="18"/>
                <w:lang w:eastAsia="es-MX"/>
              </w:rPr>
              <w:t xml:space="preserve"> </w:t>
            </w:r>
            <w:r w:rsidR="00661E7B">
              <w:rPr>
                <w:rFonts w:cs="Arial"/>
                <w:sz w:val="18"/>
                <w:szCs w:val="18"/>
                <w:lang w:eastAsia="es-MX"/>
              </w:rPr>
              <w:t>Utilizando</w:t>
            </w:r>
            <w:r>
              <w:rPr>
                <w:rFonts w:cs="Arial"/>
                <w:sz w:val="18"/>
                <w:szCs w:val="18"/>
                <w:lang w:eastAsia="es-MX"/>
              </w:rPr>
              <w:t xml:space="preserve"> las medidas de seguridad para un adecuado y exitoso rescate.</w:t>
            </w:r>
          </w:p>
          <w:p w14:paraId="47C69A19" w14:textId="77777777" w:rsidR="00AD2753" w:rsidRPr="00D56A53" w:rsidRDefault="00AD2753" w:rsidP="00AD2753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s-MX"/>
              </w:rPr>
            </w:pPr>
          </w:p>
          <w:p w14:paraId="29129BEE" w14:textId="77777777" w:rsidR="00AD2753" w:rsidRPr="00586CAA" w:rsidRDefault="00AD2753" w:rsidP="00AD275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Reflexión</w:t>
            </w:r>
          </w:p>
          <w:p w14:paraId="49F4D40D" w14:textId="77777777" w:rsidR="00AD2753" w:rsidRPr="00586CAA" w:rsidRDefault="00AD2753" w:rsidP="00AD2753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ascii="Symbol" w:hAnsi="Symbol" w:cs="Symbol"/>
                <w:sz w:val="18"/>
                <w:szCs w:val="18"/>
                <w:lang w:val="es-ES_tradnl" w:eastAsia="es-MX"/>
              </w:rPr>
              <w:t></w:t>
            </w:r>
            <w:r w:rsidRPr="00586CAA">
              <w:rPr>
                <w:rFonts w:ascii="Symbol" w:hAnsi="Symbol" w:cs="Symbol"/>
                <w:sz w:val="18"/>
                <w:szCs w:val="18"/>
                <w:lang w:val="es-ES_tradnl" w:eastAsia="es-MX"/>
              </w:rPr>
              <w:t></w:t>
            </w: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Analizar en equipos los resultados de las practicas e identificando puntos de mejora y reforzando aciertos.</w:t>
            </w:r>
          </w:p>
          <w:p w14:paraId="5077C15A" w14:textId="77777777" w:rsidR="0057328F" w:rsidRPr="00586CAA" w:rsidRDefault="0057328F" w:rsidP="00EE3163">
            <w:pPr>
              <w:pStyle w:val="Prrafodelista"/>
              <w:tabs>
                <w:tab w:val="left" w:pos="355"/>
              </w:tabs>
              <w:autoSpaceDE w:val="0"/>
              <w:autoSpaceDN w:val="0"/>
              <w:adjustRightInd w:val="0"/>
              <w:ind w:left="72"/>
              <w:jc w:val="both"/>
              <w:rPr>
                <w:rFonts w:cs="Arial"/>
                <w:sz w:val="18"/>
                <w:szCs w:val="18"/>
                <w:lang w:val="es-ES_tradnl" w:eastAsia="es-MX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D41703D" w14:textId="77777777" w:rsidR="00586CAA" w:rsidRDefault="00586CAA" w:rsidP="00AD275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</w:p>
          <w:p w14:paraId="727BA621" w14:textId="77777777" w:rsidR="00586CAA" w:rsidRDefault="00586CAA" w:rsidP="00AD275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</w:p>
          <w:p w14:paraId="0CA13541" w14:textId="77777777" w:rsidR="00AD2753" w:rsidRPr="00586CAA" w:rsidRDefault="00AD2753" w:rsidP="00AD275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Instalaciones:</w:t>
            </w:r>
          </w:p>
          <w:p w14:paraId="1F84BC6E" w14:textId="77777777" w:rsidR="00A057A7" w:rsidRPr="00586CAA" w:rsidRDefault="00A057A7" w:rsidP="006C5CD3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="Arial"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Cs/>
                <w:i/>
                <w:iCs/>
                <w:sz w:val="18"/>
                <w:szCs w:val="18"/>
                <w:lang w:val="es-ES_tradnl" w:eastAsia="es-MX"/>
              </w:rPr>
              <w:t>Todos los edificios disponibles</w:t>
            </w:r>
          </w:p>
          <w:p w14:paraId="423D9C2E" w14:textId="77777777" w:rsidR="00AD2753" w:rsidRPr="00586CAA" w:rsidRDefault="00A057A7" w:rsidP="00AD2753">
            <w:pPr>
              <w:autoSpaceDE w:val="0"/>
              <w:autoSpaceDN w:val="0"/>
              <w:adjustRightInd w:val="0"/>
              <w:rPr>
                <w:rFonts w:cs="Arial"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Cs/>
                <w:i/>
                <w:iCs/>
                <w:sz w:val="18"/>
                <w:szCs w:val="18"/>
                <w:lang w:val="es-ES_tradnl" w:eastAsia="es-MX"/>
              </w:rPr>
              <w:t xml:space="preserve"> </w:t>
            </w:r>
          </w:p>
          <w:p w14:paraId="509D70D8" w14:textId="77777777" w:rsidR="00A057A7" w:rsidRPr="00586CAA" w:rsidRDefault="00A057A7" w:rsidP="00A057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Mobiliario:</w:t>
            </w:r>
          </w:p>
          <w:p w14:paraId="42FEEA08" w14:textId="77777777" w:rsidR="00A057A7" w:rsidRPr="00586CAA" w:rsidRDefault="00A057A7" w:rsidP="006C5CD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Mesas de trabajo</w:t>
            </w:r>
          </w:p>
          <w:p w14:paraId="48650D65" w14:textId="77777777" w:rsidR="00A057A7" w:rsidRPr="00586CAA" w:rsidRDefault="00A057A7" w:rsidP="006C5CD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Material audiovisual</w:t>
            </w:r>
          </w:p>
          <w:p w14:paraId="67BFC962" w14:textId="77777777" w:rsidR="00A057A7" w:rsidRPr="00586CAA" w:rsidRDefault="00A057A7" w:rsidP="006C5CD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pizarrón</w:t>
            </w:r>
          </w:p>
          <w:p w14:paraId="439DB1CF" w14:textId="77777777" w:rsidR="00A057A7" w:rsidRPr="00586CAA" w:rsidRDefault="00A057A7" w:rsidP="00A057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Material impreso:</w:t>
            </w:r>
          </w:p>
          <w:p w14:paraId="13BB19AF" w14:textId="77777777" w:rsidR="00A057A7" w:rsidRPr="00586CAA" w:rsidRDefault="00A057A7" w:rsidP="006C5CD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 xml:space="preserve">Manual </w:t>
            </w:r>
          </w:p>
          <w:p w14:paraId="0BD50CFE" w14:textId="77777777" w:rsidR="00A057A7" w:rsidRPr="00586CAA" w:rsidRDefault="00A057A7" w:rsidP="006C5CD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Programa interno de protección civil del centro laboral</w:t>
            </w:r>
          </w:p>
          <w:p w14:paraId="07602B84" w14:textId="77777777" w:rsidR="00A057A7" w:rsidRPr="00586CAA" w:rsidRDefault="00A057A7" w:rsidP="00A057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Insumos:</w:t>
            </w:r>
          </w:p>
          <w:p w14:paraId="0F72261F" w14:textId="77777777" w:rsidR="00A057A7" w:rsidRPr="00586CAA" w:rsidRDefault="00A057A7" w:rsidP="006C5CD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Plumones</w:t>
            </w:r>
          </w:p>
          <w:p w14:paraId="292D2B76" w14:textId="77777777" w:rsidR="00A057A7" w:rsidRPr="00586CAA" w:rsidRDefault="00A057A7" w:rsidP="006C5CD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Hojas</w:t>
            </w:r>
          </w:p>
          <w:p w14:paraId="44E90A2F" w14:textId="77777777" w:rsidR="00A057A7" w:rsidRPr="00586CAA" w:rsidRDefault="00A057A7" w:rsidP="006C5CD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Lápices</w:t>
            </w:r>
          </w:p>
          <w:p w14:paraId="3B388F61" w14:textId="77777777" w:rsidR="00A057A7" w:rsidRPr="00586CAA" w:rsidRDefault="00A057A7" w:rsidP="006C5CD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 xml:space="preserve">Botiquín </w:t>
            </w:r>
          </w:p>
          <w:p w14:paraId="03E16212" w14:textId="77777777" w:rsidR="00A057A7" w:rsidRPr="00586CAA" w:rsidRDefault="00A057A7" w:rsidP="006C5CD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 xml:space="preserve">Extintores </w:t>
            </w:r>
          </w:p>
          <w:p w14:paraId="787BFA3E" w14:textId="77777777" w:rsidR="00A057A7" w:rsidRPr="00586CAA" w:rsidRDefault="00A057A7" w:rsidP="00A057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Equipo:</w:t>
            </w:r>
          </w:p>
          <w:p w14:paraId="473C1515" w14:textId="77777777" w:rsidR="00A057A7" w:rsidRPr="00586CAA" w:rsidRDefault="00A057A7" w:rsidP="006C5CD3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Equipo de cómputo</w:t>
            </w:r>
          </w:p>
          <w:p w14:paraId="6701AA82" w14:textId="77777777" w:rsidR="00A057A7" w:rsidRPr="00586CAA" w:rsidRDefault="00A057A7" w:rsidP="006C5CD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PC</w:t>
            </w:r>
          </w:p>
          <w:p w14:paraId="45F71BF0" w14:textId="77777777" w:rsidR="00A057A7" w:rsidRPr="00586CAA" w:rsidRDefault="00A057A7" w:rsidP="006C5CD3">
            <w:pPr>
              <w:pStyle w:val="Prrafodelista"/>
              <w:numPr>
                <w:ilvl w:val="0"/>
                <w:numId w:val="6"/>
              </w:numPr>
              <w:tabs>
                <w:tab w:val="left" w:pos="214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Proyector</w:t>
            </w:r>
          </w:p>
          <w:p w14:paraId="33F79071" w14:textId="77777777" w:rsidR="00A057A7" w:rsidRPr="00586CAA" w:rsidRDefault="00A057A7" w:rsidP="006C5CD3">
            <w:pPr>
              <w:pStyle w:val="Prrafodelista"/>
              <w:numPr>
                <w:ilvl w:val="0"/>
                <w:numId w:val="6"/>
              </w:numPr>
              <w:tabs>
                <w:tab w:val="left" w:pos="214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Cámara fotográfica o celular con cámara</w:t>
            </w:r>
          </w:p>
          <w:p w14:paraId="3B6D191D" w14:textId="77777777" w:rsidR="00A057A7" w:rsidRPr="00586CAA" w:rsidRDefault="00A057A7" w:rsidP="006C5CD3">
            <w:pPr>
              <w:pStyle w:val="Prrafodelista"/>
              <w:numPr>
                <w:ilvl w:val="0"/>
                <w:numId w:val="6"/>
              </w:numPr>
              <w:tabs>
                <w:tab w:val="left" w:pos="214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Pañoletas</w:t>
            </w:r>
          </w:p>
          <w:p w14:paraId="6369541C" w14:textId="77777777" w:rsidR="00A057A7" w:rsidRPr="00586CAA" w:rsidRDefault="00A057A7" w:rsidP="00AD275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</w:p>
          <w:p w14:paraId="5ACCA98F" w14:textId="77777777" w:rsidR="0057328F" w:rsidRPr="00586CAA" w:rsidRDefault="0057328F" w:rsidP="00EE3163">
            <w:pPr>
              <w:pStyle w:val="Prrafodelista"/>
              <w:tabs>
                <w:tab w:val="left" w:pos="214"/>
              </w:tabs>
              <w:autoSpaceDE w:val="0"/>
              <w:autoSpaceDN w:val="0"/>
              <w:adjustRightInd w:val="0"/>
              <w:ind w:left="72"/>
              <w:rPr>
                <w:rFonts w:cs="Arial"/>
                <w:sz w:val="18"/>
                <w:szCs w:val="18"/>
                <w:lang w:val="es-ES_tradnl" w:eastAsia="es-MX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891C8A9" w14:textId="77777777" w:rsidR="00586CAA" w:rsidRDefault="00586CAA" w:rsidP="00AD275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</w:p>
          <w:p w14:paraId="0BCBE2F3" w14:textId="77777777" w:rsidR="00586CAA" w:rsidRDefault="00586CAA" w:rsidP="00AD275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</w:p>
          <w:p w14:paraId="27CE38F4" w14:textId="77777777" w:rsidR="00D56A53" w:rsidRDefault="00D56A53" w:rsidP="00AD275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</w:p>
          <w:p w14:paraId="2D6BB6B8" w14:textId="77777777" w:rsidR="00AD2753" w:rsidRPr="00586CAA" w:rsidRDefault="00AD2753" w:rsidP="00AD275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Evaluación formativa:</w:t>
            </w:r>
          </w:p>
          <w:p w14:paraId="184D6EAA" w14:textId="77777777" w:rsidR="00AD2753" w:rsidRDefault="00AD2753" w:rsidP="00AD27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Documental</w:t>
            </w:r>
          </w:p>
          <w:p w14:paraId="6D9B1D9D" w14:textId="77777777" w:rsidR="00D56A53" w:rsidRDefault="00D56A53" w:rsidP="00AD27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>
              <w:rPr>
                <w:rFonts w:cs="Arial"/>
                <w:sz w:val="18"/>
                <w:szCs w:val="18"/>
                <w:lang w:val="es-ES_tradnl" w:eastAsia="es-MX"/>
              </w:rPr>
              <w:t xml:space="preserve">Guía de observación  </w:t>
            </w:r>
          </w:p>
          <w:p w14:paraId="72CBF02A" w14:textId="77777777" w:rsidR="00D56A53" w:rsidRPr="00586CAA" w:rsidRDefault="00D56A53" w:rsidP="00AD27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</w:p>
          <w:p w14:paraId="14C97D43" w14:textId="77777777" w:rsidR="00AD2753" w:rsidRPr="00586CAA" w:rsidRDefault="00AD2753" w:rsidP="00AD275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b/>
                <w:bCs/>
                <w:i/>
                <w:iCs/>
                <w:sz w:val="18"/>
                <w:szCs w:val="18"/>
                <w:lang w:val="es-ES_tradnl" w:eastAsia="es-MX"/>
              </w:rPr>
              <w:t>Evaluación final:</w:t>
            </w:r>
          </w:p>
          <w:p w14:paraId="10D72C83" w14:textId="77777777" w:rsidR="00D56A53" w:rsidRDefault="00D56A53" w:rsidP="00AD27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>
              <w:rPr>
                <w:rFonts w:cs="Arial"/>
                <w:sz w:val="18"/>
                <w:szCs w:val="18"/>
                <w:lang w:val="es-ES_tradnl" w:eastAsia="es-MX"/>
              </w:rPr>
              <w:t>Guía de observación</w:t>
            </w:r>
          </w:p>
          <w:p w14:paraId="29D367C5" w14:textId="77777777" w:rsidR="00D56A53" w:rsidRDefault="00D56A53" w:rsidP="00AD27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>
              <w:rPr>
                <w:rFonts w:cs="Arial"/>
                <w:sz w:val="18"/>
                <w:szCs w:val="18"/>
                <w:lang w:val="es-ES_tradnl" w:eastAsia="es-MX"/>
              </w:rPr>
              <w:t>Guía de Campo</w:t>
            </w:r>
          </w:p>
          <w:p w14:paraId="2E40C3AA" w14:textId="77777777" w:rsidR="00AD2753" w:rsidRPr="00586CAA" w:rsidRDefault="00AD2753" w:rsidP="00AD27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 w:eastAsia="es-MX"/>
              </w:rPr>
            </w:pPr>
            <w:r w:rsidRPr="00586CAA">
              <w:rPr>
                <w:rFonts w:cs="Arial"/>
                <w:sz w:val="18"/>
                <w:szCs w:val="18"/>
                <w:lang w:val="es-ES_tradnl" w:eastAsia="es-MX"/>
              </w:rPr>
              <w:t>Atención de situaciones de emergencia a través de simulacros</w:t>
            </w:r>
          </w:p>
          <w:p w14:paraId="059F1519" w14:textId="77777777" w:rsidR="0057328F" w:rsidRPr="00586CAA" w:rsidRDefault="0057328F" w:rsidP="00EE316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1545" w:type="dxa"/>
            <w:tcBorders>
              <w:top w:val="single" w:sz="4" w:space="0" w:color="auto"/>
            </w:tcBorders>
          </w:tcPr>
          <w:p w14:paraId="42F9065F" w14:textId="77777777" w:rsidR="00586CAA" w:rsidRDefault="00586CAA" w:rsidP="00AD2753">
            <w:pPr>
              <w:jc w:val="center"/>
              <w:rPr>
                <w:sz w:val="18"/>
                <w:szCs w:val="18"/>
                <w:lang w:val="es-ES_tradnl"/>
              </w:rPr>
            </w:pPr>
          </w:p>
          <w:p w14:paraId="66763D61" w14:textId="77777777" w:rsidR="00586CAA" w:rsidRDefault="00586CAA" w:rsidP="00AD2753">
            <w:pPr>
              <w:jc w:val="center"/>
              <w:rPr>
                <w:sz w:val="18"/>
                <w:szCs w:val="18"/>
                <w:lang w:val="es-ES_tradnl"/>
              </w:rPr>
            </w:pPr>
          </w:p>
          <w:p w14:paraId="611DAE65" w14:textId="77777777" w:rsidR="00AD2753" w:rsidRPr="00586CAA" w:rsidRDefault="00AD2753" w:rsidP="00AD2753">
            <w:pPr>
              <w:jc w:val="center"/>
              <w:rPr>
                <w:sz w:val="18"/>
                <w:szCs w:val="18"/>
                <w:lang w:val="es-ES_tradnl"/>
              </w:rPr>
            </w:pPr>
            <w:r w:rsidRPr="00586CAA">
              <w:rPr>
                <w:sz w:val="18"/>
                <w:szCs w:val="18"/>
                <w:lang w:val="es-ES_tradnl"/>
              </w:rPr>
              <w:t>4 hrs</w:t>
            </w:r>
          </w:p>
          <w:p w14:paraId="4AB831B5" w14:textId="77777777" w:rsidR="0057328F" w:rsidRPr="00586CAA" w:rsidRDefault="0057328F" w:rsidP="00EE3163">
            <w:pPr>
              <w:rPr>
                <w:sz w:val="18"/>
                <w:szCs w:val="18"/>
                <w:lang w:val="es-ES_tradnl"/>
              </w:rPr>
            </w:pPr>
          </w:p>
        </w:tc>
      </w:tr>
    </w:tbl>
    <w:p w14:paraId="1C3414DC" w14:textId="77777777" w:rsidR="0057328F" w:rsidRDefault="0057328F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15110607" w14:textId="77777777" w:rsidR="0057328F" w:rsidRDefault="0057328F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492106AB" w14:textId="77777777" w:rsidR="0057328F" w:rsidRDefault="0057328F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1309BCF1" w14:textId="77777777" w:rsidR="0057328F" w:rsidRDefault="0057328F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77A235D3" w14:textId="77777777" w:rsidR="0057328F" w:rsidRDefault="0057328F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24F7DC69" w14:textId="77777777" w:rsidR="0057328F" w:rsidRDefault="0057328F" w:rsidP="00206A8D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</w:p>
    <w:p w14:paraId="53CF6C41" w14:textId="77777777" w:rsidR="009C7782" w:rsidRDefault="009C7782" w:rsidP="009C778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14:paraId="5778D7B9" w14:textId="77777777" w:rsidR="009C7782" w:rsidRDefault="009C7782" w:rsidP="009C778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14:paraId="51F8B371" w14:textId="77777777" w:rsidR="009C7782" w:rsidRDefault="009C7782" w:rsidP="009C7782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9C7782" w14:paraId="5497D28A" w14:textId="77777777" w:rsidTr="009C7782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14:paraId="4D08CAB8" w14:textId="77777777" w:rsidR="009C7782" w:rsidRDefault="009C7782" w:rsidP="009C778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14:paraId="6555D86C" w14:textId="77777777" w:rsidR="009C7782" w:rsidRDefault="009C7782" w:rsidP="009C778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14:paraId="295C906F" w14:textId="77777777" w:rsidR="009C7782" w:rsidRDefault="009C7782" w:rsidP="009C778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14:paraId="5F1DCD10" w14:textId="77777777" w:rsidR="009C7782" w:rsidRDefault="009C7782" w:rsidP="009C778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14:paraId="1550B761" w14:textId="77777777" w:rsidR="009C7782" w:rsidRDefault="009C7782" w:rsidP="009C778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9C7782" w14:paraId="1900606A" w14:textId="77777777" w:rsidTr="009C7782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4CADA" w14:textId="77777777" w:rsidR="009C7782" w:rsidRDefault="009C7782" w:rsidP="009C7782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96FB6B" w14:textId="77777777" w:rsidR="009C7782" w:rsidRDefault="00642293" w:rsidP="009C7782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37F2C4" w14:textId="77777777" w:rsidR="009C7782" w:rsidRDefault="009C7782" w:rsidP="009C7782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9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691A33" w14:textId="77777777" w:rsidR="009C7782" w:rsidRDefault="00642293" w:rsidP="009C7782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EFDEE" w14:textId="77777777" w:rsidR="009C7782" w:rsidRDefault="00A906B5" w:rsidP="009C7782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</w:tr>
      <w:tr w:rsidR="009C7782" w14:paraId="68BC2A32" w14:textId="77777777" w:rsidTr="009C7782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F8AE4" w14:textId="77777777" w:rsidR="009C7782" w:rsidRDefault="009C7782" w:rsidP="009C7782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001223" w14:textId="390974B0" w:rsidR="009C7782" w:rsidRDefault="002E26F6" w:rsidP="009C7782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C4A33B" w14:textId="77777777" w:rsidR="009C7782" w:rsidRDefault="00642293" w:rsidP="009C7782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9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6D218" w14:textId="77777777" w:rsidR="009C7782" w:rsidRDefault="00642293" w:rsidP="009C7782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A6BD63" w14:textId="77777777" w:rsidR="009C7782" w:rsidRDefault="00A906B5" w:rsidP="009C7782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</w:tr>
      <w:tr w:rsidR="009C7782" w14:paraId="09870813" w14:textId="77777777" w:rsidTr="009C7782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ABB8F4" w14:textId="77777777" w:rsidR="009C7782" w:rsidRPr="00052E6E" w:rsidRDefault="009C7782" w:rsidP="009C7782">
            <w:pPr>
              <w:jc w:val="center"/>
              <w:rPr>
                <w:bCs/>
                <w:sz w:val="40"/>
              </w:rPr>
            </w:pPr>
            <w:r w:rsidRPr="00052E6E">
              <w:rPr>
                <w:bCs/>
                <w:sz w:val="40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E3149F" w14:textId="77777777" w:rsidR="009C7782" w:rsidRPr="00052E6E" w:rsidRDefault="00642293" w:rsidP="009C7782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9B0980" w14:textId="77777777" w:rsidR="009C7782" w:rsidRPr="00052E6E" w:rsidRDefault="00642293" w:rsidP="009C7782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C86984" w14:textId="77777777" w:rsidR="009C7782" w:rsidRPr="00052E6E" w:rsidRDefault="00642293" w:rsidP="009C7782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4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84A3A6" w14:textId="77777777" w:rsidR="009C7782" w:rsidRPr="00052E6E" w:rsidRDefault="00A906B5" w:rsidP="009C7782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4</w:t>
            </w:r>
          </w:p>
        </w:tc>
      </w:tr>
      <w:tr w:rsidR="009C7782" w14:paraId="20F55420" w14:textId="77777777" w:rsidTr="009C7782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C4D828B" w14:textId="77777777" w:rsidR="009C7782" w:rsidRDefault="009C7782" w:rsidP="009C7782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495C677" w14:textId="1AB6C40B" w:rsidR="009C7782" w:rsidRDefault="00642293" w:rsidP="002E26F6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</w:t>
            </w:r>
            <w:r w:rsidR="002E26F6">
              <w:rPr>
                <w:b/>
                <w:bCs/>
                <w:sz w:val="40"/>
                <w:lang w:val="es-ES_tradnl"/>
              </w:rPr>
              <w:t>6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0EBB75E" w14:textId="77777777" w:rsidR="009C7782" w:rsidRDefault="007B03B3" w:rsidP="009C7782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18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DE67FD1" w14:textId="77777777" w:rsidR="009C7782" w:rsidRDefault="00642293" w:rsidP="009C7782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2</w:t>
            </w:r>
            <w:r w:rsidR="009C7782">
              <w:rPr>
                <w:b/>
                <w:bCs/>
                <w:sz w:val="40"/>
                <w:lang w:val="es-ES_tradnl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EC259A2" w14:textId="77777777" w:rsidR="009C7782" w:rsidRDefault="00A906B5" w:rsidP="009C7782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16</w:t>
            </w:r>
          </w:p>
        </w:tc>
      </w:tr>
    </w:tbl>
    <w:p w14:paraId="7EA912E8" w14:textId="77777777" w:rsidR="009C7782" w:rsidRDefault="009C7782" w:rsidP="009C7782">
      <w:pPr>
        <w:rPr>
          <w:lang w:val="es-ES_tradnl"/>
        </w:rPr>
      </w:pPr>
    </w:p>
    <w:p w14:paraId="374752D5" w14:textId="77777777" w:rsidR="009C7782" w:rsidRDefault="009C7782" w:rsidP="009C7782">
      <w:pPr>
        <w:rPr>
          <w:lang w:val="es-ES_tradnl"/>
        </w:rPr>
      </w:pPr>
    </w:p>
    <w:p w14:paraId="4641754B" w14:textId="77777777" w:rsidR="009C7782" w:rsidRDefault="009C7782" w:rsidP="009C7782">
      <w:pPr>
        <w:jc w:val="center"/>
        <w:rPr>
          <w:b/>
          <w:lang w:val="es-ES_tradnl"/>
        </w:rPr>
      </w:pPr>
      <w:r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9C7782" w14:paraId="4DA739AC" w14:textId="77777777" w:rsidTr="009C7782">
        <w:tc>
          <w:tcPr>
            <w:tcW w:w="14033" w:type="dxa"/>
            <w:shd w:val="clear" w:color="auto" w:fill="00B050"/>
          </w:tcPr>
          <w:p w14:paraId="583D95C3" w14:textId="77777777" w:rsidR="009C7782" w:rsidRDefault="009C7782" w:rsidP="009C778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9C7782" w:rsidRPr="00DF69CA" w14:paraId="2E5E06BA" w14:textId="77777777" w:rsidTr="009C7782">
        <w:trPr>
          <w:trHeight w:val="8788"/>
        </w:trPr>
        <w:tc>
          <w:tcPr>
            <w:tcW w:w="14033" w:type="dxa"/>
          </w:tcPr>
          <w:p w14:paraId="235C618A" w14:textId="77777777" w:rsidR="009C7782" w:rsidRPr="007D4EDD" w:rsidRDefault="009C7782" w:rsidP="009C778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14:paraId="2A16ADBF" w14:textId="77777777" w:rsidR="009C7782" w:rsidRPr="007B4879" w:rsidRDefault="009C7782" w:rsidP="009C7782">
            <w:pPr>
              <w:spacing w:line="360" w:lineRule="auto"/>
              <w:ind w:left="780" w:right="922"/>
              <w:rPr>
                <w:rFonts w:ascii="Arial Rounded MT Bold" w:hAnsi="Arial Rounded MT Bold"/>
                <w:sz w:val="28"/>
                <w:lang w:val="es-MX"/>
              </w:rPr>
            </w:pPr>
          </w:p>
          <w:p w14:paraId="43143E38" w14:textId="77777777" w:rsidR="009C7782" w:rsidRPr="00111BAC" w:rsidRDefault="009C7782" w:rsidP="009C7782">
            <w:pPr>
              <w:spacing w:line="360" w:lineRule="auto"/>
              <w:ind w:left="780" w:right="922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</w:p>
          <w:p w14:paraId="7AA3CF45" w14:textId="77777777" w:rsidR="009C7782" w:rsidRDefault="00111BAC" w:rsidP="009C7782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sz w:val="20"/>
                <w:lang w:val="es-MX" w:eastAsia="es-MX"/>
              </w:rPr>
            </w:pPr>
            <w:r w:rsidRPr="00111BAC">
              <w:rPr>
                <w:rFonts w:ascii="Arial,Bold" w:hAnsi="Arial,Bold" w:cs="Arial,Bold"/>
                <w:b/>
                <w:bCs/>
                <w:sz w:val="20"/>
                <w:lang w:val="es-MX" w:eastAsia="es-MX"/>
              </w:rPr>
              <w:t>Programa nacional de protección civil 2013-2018</w:t>
            </w:r>
            <w:r w:rsidR="00874C2D">
              <w:rPr>
                <w:rFonts w:ascii="Arial,Bold" w:hAnsi="Arial,Bold" w:cs="Arial,Bold"/>
                <w:b/>
                <w:bCs/>
                <w:sz w:val="20"/>
                <w:lang w:val="es-MX" w:eastAsia="es-MX"/>
              </w:rPr>
              <w:t>, Gobierno federal</w:t>
            </w:r>
          </w:p>
          <w:p w14:paraId="79537D9A" w14:textId="77777777" w:rsidR="00111BAC" w:rsidRPr="00111BAC" w:rsidRDefault="00111BAC" w:rsidP="009C7782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sz w:val="20"/>
                <w:lang w:val="es-MX" w:eastAsia="es-MX"/>
              </w:rPr>
            </w:pPr>
          </w:p>
          <w:p w14:paraId="130680BF" w14:textId="77777777" w:rsidR="00111BAC" w:rsidRPr="00111BAC" w:rsidRDefault="00111BAC" w:rsidP="009C778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4"/>
                <w:lang w:val="es-MX" w:eastAsia="es-MX"/>
              </w:rPr>
            </w:pPr>
            <w:r w:rsidRPr="00111BAC">
              <w:rPr>
                <w:rFonts w:ascii="Arial,Bold" w:hAnsi="Arial,Bold" w:cs="Arial,Bold"/>
                <w:b/>
                <w:bCs/>
                <w:sz w:val="20"/>
                <w:lang w:val="es-MX" w:eastAsia="es-MX"/>
              </w:rPr>
              <w:t>Guía práctica para la evaluación de simulacros</w:t>
            </w:r>
            <w:r>
              <w:rPr>
                <w:rFonts w:ascii="Arial,Bold" w:hAnsi="Arial,Bold" w:cs="Arial,Bold"/>
                <w:b/>
                <w:bCs/>
                <w:sz w:val="20"/>
                <w:lang w:val="es-MX" w:eastAsia="es-MX"/>
              </w:rPr>
              <w:t xml:space="preserve">, </w:t>
            </w:r>
            <w:r w:rsidR="00874C2D">
              <w:rPr>
                <w:rFonts w:ascii="Arial,Bold" w:hAnsi="Arial,Bold" w:cs="Arial,Bold"/>
                <w:b/>
                <w:bCs/>
                <w:sz w:val="20"/>
                <w:lang w:val="es-MX" w:eastAsia="es-MX"/>
              </w:rPr>
              <w:t>CENAPRED</w:t>
            </w:r>
          </w:p>
          <w:p w14:paraId="7B85E657" w14:textId="77777777" w:rsidR="009C7782" w:rsidRDefault="009C7782" w:rsidP="009C7782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lang w:val="es-MX" w:eastAsia="es-MX"/>
              </w:rPr>
            </w:pPr>
          </w:p>
          <w:p w14:paraId="5AE29855" w14:textId="77777777" w:rsidR="00111BAC" w:rsidRDefault="00874C2D" w:rsidP="009C778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0"/>
                <w:lang w:val="es-MX" w:eastAsia="es-MX"/>
              </w:rPr>
            </w:pPr>
            <w:r>
              <w:rPr>
                <w:rFonts w:cs="Arial"/>
                <w:b/>
                <w:sz w:val="20"/>
                <w:lang w:val="es-MX" w:eastAsia="es-MX"/>
              </w:rPr>
              <w:t>M</w:t>
            </w:r>
            <w:r w:rsidR="00111BAC" w:rsidRPr="00874C2D">
              <w:rPr>
                <w:rFonts w:cs="Arial"/>
                <w:b/>
                <w:sz w:val="20"/>
                <w:lang w:val="es-MX" w:eastAsia="es-MX"/>
              </w:rPr>
              <w:t>anual del curso: formación de instructores estatales nivel 1,2 y 3</w:t>
            </w:r>
            <w:r>
              <w:rPr>
                <w:rFonts w:cs="Arial"/>
                <w:b/>
                <w:sz w:val="20"/>
                <w:lang w:val="es-MX" w:eastAsia="es-MX"/>
              </w:rPr>
              <w:t>, CENAPRED</w:t>
            </w:r>
          </w:p>
          <w:p w14:paraId="41FAD11E" w14:textId="77777777" w:rsidR="00874C2D" w:rsidRDefault="00874C2D" w:rsidP="009C778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0"/>
                <w:lang w:val="es-MX" w:eastAsia="es-MX"/>
              </w:rPr>
            </w:pPr>
          </w:p>
          <w:p w14:paraId="4E353660" w14:textId="77777777" w:rsidR="00874C2D" w:rsidRPr="00874C2D" w:rsidRDefault="00874C2D" w:rsidP="009C778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0"/>
                <w:lang w:val="es-MX" w:eastAsia="es-MX"/>
              </w:rPr>
            </w:pPr>
            <w:r>
              <w:rPr>
                <w:rFonts w:cs="Arial"/>
                <w:b/>
                <w:sz w:val="20"/>
                <w:lang w:val="es-MX" w:eastAsia="es-MX"/>
              </w:rPr>
              <w:t>Manual del curso básico de primeros auxilios de la Cruz Roja Nacional</w:t>
            </w:r>
          </w:p>
          <w:p w14:paraId="6A73EFD7" w14:textId="77777777" w:rsidR="00111BAC" w:rsidRPr="00874C2D" w:rsidRDefault="00111BAC" w:rsidP="009C778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0"/>
                <w:lang w:val="es-MX" w:eastAsia="es-MX"/>
              </w:rPr>
            </w:pPr>
          </w:p>
          <w:p w14:paraId="7CC50BAE" w14:textId="77777777" w:rsidR="00111BAC" w:rsidRPr="00EA6C38" w:rsidRDefault="00874C2D" w:rsidP="009C7782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lang w:val="es-MX" w:eastAsia="es-MX"/>
              </w:rPr>
            </w:pPr>
            <w:r>
              <w:rPr>
                <w:rFonts w:cs="Arial"/>
                <w:b/>
                <w:sz w:val="20"/>
                <w:lang w:val="es-MX" w:eastAsia="es-MX"/>
              </w:rPr>
              <w:t>L</w:t>
            </w:r>
            <w:r w:rsidR="00111BAC" w:rsidRPr="00874C2D">
              <w:rPr>
                <w:rFonts w:cs="Arial"/>
                <w:b/>
                <w:sz w:val="20"/>
                <w:lang w:val="es-MX" w:eastAsia="es-MX"/>
              </w:rPr>
              <w:t>ey general de protección civil. mayo, 2000</w:t>
            </w:r>
          </w:p>
        </w:tc>
      </w:tr>
    </w:tbl>
    <w:p w14:paraId="6834D26D" w14:textId="77777777" w:rsidR="009C7782" w:rsidRPr="007B4879" w:rsidRDefault="009C7782" w:rsidP="009C7782">
      <w:pPr>
        <w:jc w:val="center"/>
        <w:rPr>
          <w:b/>
          <w:lang w:val="es-MX"/>
        </w:rPr>
      </w:pPr>
    </w:p>
    <w:p w14:paraId="4D799D07" w14:textId="77777777" w:rsidR="009C7782" w:rsidRPr="007B4879" w:rsidRDefault="009C7782" w:rsidP="009C7782">
      <w:pPr>
        <w:jc w:val="center"/>
        <w:rPr>
          <w:b/>
          <w:lang w:val="es-MX"/>
        </w:rPr>
      </w:pPr>
      <w:r w:rsidRPr="007B4879">
        <w:rPr>
          <w:b/>
          <w:lang w:val="es-MX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9C7782" w14:paraId="40130FE0" w14:textId="77777777" w:rsidTr="009C7782">
        <w:tc>
          <w:tcPr>
            <w:tcW w:w="14033" w:type="dxa"/>
            <w:shd w:val="clear" w:color="auto" w:fill="00B050"/>
          </w:tcPr>
          <w:p w14:paraId="4D89F1EE" w14:textId="77777777" w:rsidR="009C7782" w:rsidRDefault="009C7782" w:rsidP="009C778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9C7782" w14:paraId="34EF5F23" w14:textId="77777777" w:rsidTr="009C7782">
        <w:trPr>
          <w:trHeight w:val="8788"/>
        </w:trPr>
        <w:tc>
          <w:tcPr>
            <w:tcW w:w="14033" w:type="dxa"/>
          </w:tcPr>
          <w:p w14:paraId="3654EB1A" w14:textId="6124EBFA" w:rsidR="009C7782" w:rsidRDefault="009C7782" w:rsidP="009C7782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14:paraId="72CC1F68" w14:textId="77777777" w:rsidR="009C7782" w:rsidRDefault="009C7782" w:rsidP="009C7782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14:paraId="1BDDC641" w14:textId="77777777" w:rsidR="009C7782" w:rsidRDefault="009C7782" w:rsidP="009C7782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INSTITUTO DE CAPACITACIÓN PARA EL TRABAJO DEL ESTADO DE QUINTANA ROO</w:t>
            </w:r>
          </w:p>
          <w:p w14:paraId="260B6DA1" w14:textId="77777777" w:rsidR="00A906B5" w:rsidRDefault="00A906B5" w:rsidP="009C7782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14:paraId="1F796DF1" w14:textId="77777777" w:rsidR="00A906B5" w:rsidRDefault="00A906B5" w:rsidP="009C7782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Unidad Chetumal</w:t>
            </w:r>
          </w:p>
          <w:p w14:paraId="107B6FB9" w14:textId="77777777" w:rsidR="009C7782" w:rsidRDefault="009C7782" w:rsidP="009C7782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14:paraId="6A79D662" w14:textId="77777777" w:rsidR="009C7782" w:rsidRDefault="009C7782" w:rsidP="009C7782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ELABORÓ</w:t>
            </w:r>
          </w:p>
          <w:p w14:paraId="5F22670F" w14:textId="77777777" w:rsidR="009C7782" w:rsidRDefault="009C7782" w:rsidP="009C7782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14:paraId="45D89526" w14:textId="77777777" w:rsidR="009C7782" w:rsidRDefault="009C7782" w:rsidP="009C7782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ING. ERLUIN OMAR LÓPEZ LÓPEZ</w:t>
            </w:r>
          </w:p>
          <w:p w14:paraId="20DE9F75" w14:textId="77777777" w:rsidR="009C7782" w:rsidRDefault="009C7782" w:rsidP="009C7782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14:paraId="17981E61" w14:textId="5A5948F3" w:rsidR="009C7782" w:rsidRDefault="00E671FC" w:rsidP="009C7782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Revisó: </w:t>
            </w:r>
          </w:p>
          <w:p w14:paraId="2E507F00" w14:textId="607DD2E0" w:rsidR="00E671FC" w:rsidRDefault="00E671FC" w:rsidP="009C7782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LPI. JULIA ELENI PADILLA LEDESMA </w:t>
            </w:r>
          </w:p>
          <w:p w14:paraId="41D21EAB" w14:textId="77777777" w:rsidR="009C7782" w:rsidRPr="000B6FD7" w:rsidRDefault="009C7782" w:rsidP="009C7782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</w:tc>
      </w:tr>
    </w:tbl>
    <w:p w14:paraId="5E219376" w14:textId="77777777" w:rsidR="009C7782" w:rsidRDefault="009C7782" w:rsidP="009C7782">
      <w:pPr>
        <w:rPr>
          <w:lang w:val="es-ES_tradnl"/>
        </w:rPr>
      </w:pPr>
    </w:p>
    <w:p w14:paraId="4922F63A" w14:textId="77777777" w:rsidR="009C7782" w:rsidRDefault="009C7782" w:rsidP="009C7782"/>
    <w:p w14:paraId="5D4CD92C" w14:textId="77777777" w:rsidR="009C7782" w:rsidRPr="00E1431D" w:rsidRDefault="009C7782" w:rsidP="009C7782">
      <w:pPr>
        <w:rPr>
          <w:rFonts w:ascii="Arial Rounded MT Bold" w:hAnsi="Arial Rounded MT Bold"/>
          <w:bCs/>
          <w:spacing w:val="80"/>
          <w:sz w:val="36"/>
        </w:rPr>
      </w:pPr>
    </w:p>
    <w:p w14:paraId="68345F79" w14:textId="77777777" w:rsidR="009C7782" w:rsidRDefault="009C7782" w:rsidP="00C1226B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sectPr w:rsidR="009C7782" w:rsidSect="00E017BB">
      <w:pgSz w:w="15842" w:h="12242" w:orient="landscape" w:code="1"/>
      <w:pgMar w:top="284" w:right="675" w:bottom="142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EFCE4" w14:textId="77777777" w:rsidR="00541DB8" w:rsidRDefault="00541DB8" w:rsidP="005A7825">
      <w:r>
        <w:separator/>
      </w:r>
    </w:p>
  </w:endnote>
  <w:endnote w:type="continuationSeparator" w:id="0">
    <w:p w14:paraId="76F8606D" w14:textId="77777777" w:rsidR="00541DB8" w:rsidRDefault="00541DB8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C3721" w14:textId="77777777" w:rsidR="00541DB8" w:rsidRDefault="00541DB8" w:rsidP="005A7825">
      <w:r>
        <w:separator/>
      </w:r>
    </w:p>
  </w:footnote>
  <w:footnote w:type="continuationSeparator" w:id="0">
    <w:p w14:paraId="2D55D9A4" w14:textId="77777777" w:rsidR="00541DB8" w:rsidRDefault="00541DB8" w:rsidP="005A7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147F73"/>
    <w:multiLevelType w:val="hybridMultilevel"/>
    <w:tmpl w:val="466AAE72"/>
    <w:lvl w:ilvl="0" w:tplc="0C0A0003">
      <w:start w:val="1"/>
      <w:numFmt w:val="bullet"/>
      <w:lvlText w:val=""/>
      <w:lvlJc w:val="left"/>
      <w:pPr>
        <w:ind w:left="16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>
    <w:nsid w:val="1FC174BE"/>
    <w:multiLevelType w:val="hybridMultilevel"/>
    <w:tmpl w:val="00620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33A3C"/>
    <w:multiLevelType w:val="hybridMultilevel"/>
    <w:tmpl w:val="BCB627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C2B4D"/>
    <w:multiLevelType w:val="hybridMultilevel"/>
    <w:tmpl w:val="EAA67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20ED2"/>
    <w:multiLevelType w:val="hybridMultilevel"/>
    <w:tmpl w:val="3B1ADD52"/>
    <w:lvl w:ilvl="0" w:tplc="0C0A0003">
      <w:start w:val="1"/>
      <w:numFmt w:val="bullet"/>
      <w:lvlText w:val=""/>
      <w:lvlJc w:val="left"/>
      <w:pPr>
        <w:ind w:left="159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6">
    <w:nsid w:val="2DDF11C7"/>
    <w:multiLevelType w:val="hybridMultilevel"/>
    <w:tmpl w:val="A07A11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4463F"/>
    <w:multiLevelType w:val="hybridMultilevel"/>
    <w:tmpl w:val="6338C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23549"/>
    <w:multiLevelType w:val="multilevel"/>
    <w:tmpl w:val="C1AA1D02"/>
    <w:numStyleLink w:val="Estilo3"/>
  </w:abstractNum>
  <w:abstractNum w:abstractNumId="9">
    <w:nsid w:val="38FE2351"/>
    <w:multiLevelType w:val="hybridMultilevel"/>
    <w:tmpl w:val="5F802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E1D9F"/>
    <w:multiLevelType w:val="multilevel"/>
    <w:tmpl w:val="0F3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DF2D51"/>
    <w:multiLevelType w:val="hybridMultilevel"/>
    <w:tmpl w:val="7E68D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E6152"/>
    <w:multiLevelType w:val="hybridMultilevel"/>
    <w:tmpl w:val="021C624E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7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10"/>
  </w:num>
  <w:num w:numId="13">
    <w:abstractNumId w:val="1"/>
  </w:num>
  <w:numIdMacAtCleanup w:val="1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62"/>
    <w:rsid w:val="00004549"/>
    <w:rsid w:val="00006DC7"/>
    <w:rsid w:val="00007743"/>
    <w:rsid w:val="00012C84"/>
    <w:rsid w:val="000219A8"/>
    <w:rsid w:val="00023667"/>
    <w:rsid w:val="00027B8E"/>
    <w:rsid w:val="0003326D"/>
    <w:rsid w:val="000356CF"/>
    <w:rsid w:val="00047772"/>
    <w:rsid w:val="00052E6E"/>
    <w:rsid w:val="00055B77"/>
    <w:rsid w:val="0006099E"/>
    <w:rsid w:val="000645C0"/>
    <w:rsid w:val="0006484D"/>
    <w:rsid w:val="00066FE8"/>
    <w:rsid w:val="00081738"/>
    <w:rsid w:val="00087854"/>
    <w:rsid w:val="00090D1D"/>
    <w:rsid w:val="000968BD"/>
    <w:rsid w:val="00097D0A"/>
    <w:rsid w:val="000A1F86"/>
    <w:rsid w:val="000A2D02"/>
    <w:rsid w:val="000A765E"/>
    <w:rsid w:val="000B112B"/>
    <w:rsid w:val="000B69EF"/>
    <w:rsid w:val="000B6FD7"/>
    <w:rsid w:val="000C558B"/>
    <w:rsid w:val="000D57B9"/>
    <w:rsid w:val="000D784F"/>
    <w:rsid w:val="000E2709"/>
    <w:rsid w:val="000E3383"/>
    <w:rsid w:val="000E6545"/>
    <w:rsid w:val="000E78E7"/>
    <w:rsid w:val="000F4887"/>
    <w:rsid w:val="00101B4F"/>
    <w:rsid w:val="00111BAC"/>
    <w:rsid w:val="00114904"/>
    <w:rsid w:val="001237DD"/>
    <w:rsid w:val="0013147D"/>
    <w:rsid w:val="00132E10"/>
    <w:rsid w:val="00136631"/>
    <w:rsid w:val="00137CC8"/>
    <w:rsid w:val="00140C92"/>
    <w:rsid w:val="00141723"/>
    <w:rsid w:val="00141A28"/>
    <w:rsid w:val="00150CD5"/>
    <w:rsid w:val="00160CDA"/>
    <w:rsid w:val="0016519E"/>
    <w:rsid w:val="00166B74"/>
    <w:rsid w:val="00177291"/>
    <w:rsid w:val="00177D3E"/>
    <w:rsid w:val="00195BC2"/>
    <w:rsid w:val="001B1A9E"/>
    <w:rsid w:val="001C2FAD"/>
    <w:rsid w:val="001C37FB"/>
    <w:rsid w:val="001C75A2"/>
    <w:rsid w:val="001E6452"/>
    <w:rsid w:val="001E75B3"/>
    <w:rsid w:val="001F2DF7"/>
    <w:rsid w:val="001F59BE"/>
    <w:rsid w:val="00206A8D"/>
    <w:rsid w:val="00212C4E"/>
    <w:rsid w:val="00221425"/>
    <w:rsid w:val="0023076E"/>
    <w:rsid w:val="00230C49"/>
    <w:rsid w:val="00230ECA"/>
    <w:rsid w:val="0024266B"/>
    <w:rsid w:val="00242DAF"/>
    <w:rsid w:val="0024480E"/>
    <w:rsid w:val="00254696"/>
    <w:rsid w:val="002568C2"/>
    <w:rsid w:val="002573A8"/>
    <w:rsid w:val="00260709"/>
    <w:rsid w:val="0027147E"/>
    <w:rsid w:val="0028686A"/>
    <w:rsid w:val="002873E4"/>
    <w:rsid w:val="00290D87"/>
    <w:rsid w:val="0029417C"/>
    <w:rsid w:val="0029425B"/>
    <w:rsid w:val="00296BDE"/>
    <w:rsid w:val="002A697A"/>
    <w:rsid w:val="002B07FD"/>
    <w:rsid w:val="002B4702"/>
    <w:rsid w:val="002C0446"/>
    <w:rsid w:val="002C07F0"/>
    <w:rsid w:val="002C4094"/>
    <w:rsid w:val="002D1DB7"/>
    <w:rsid w:val="002D4AA3"/>
    <w:rsid w:val="002E0B4D"/>
    <w:rsid w:val="002E26F6"/>
    <w:rsid w:val="002E3BA1"/>
    <w:rsid w:val="002E42AB"/>
    <w:rsid w:val="002E6D35"/>
    <w:rsid w:val="002F33DB"/>
    <w:rsid w:val="00307ABC"/>
    <w:rsid w:val="00311111"/>
    <w:rsid w:val="00320210"/>
    <w:rsid w:val="00327FC1"/>
    <w:rsid w:val="00350AFC"/>
    <w:rsid w:val="0035309E"/>
    <w:rsid w:val="00353450"/>
    <w:rsid w:val="0036639D"/>
    <w:rsid w:val="00367E5C"/>
    <w:rsid w:val="00372086"/>
    <w:rsid w:val="00373750"/>
    <w:rsid w:val="00375207"/>
    <w:rsid w:val="00376E64"/>
    <w:rsid w:val="00377431"/>
    <w:rsid w:val="00380DCB"/>
    <w:rsid w:val="00386AFE"/>
    <w:rsid w:val="003879DA"/>
    <w:rsid w:val="00387FF3"/>
    <w:rsid w:val="0039394E"/>
    <w:rsid w:val="003A053F"/>
    <w:rsid w:val="003A2480"/>
    <w:rsid w:val="003A4A46"/>
    <w:rsid w:val="003A4D88"/>
    <w:rsid w:val="003A6CEA"/>
    <w:rsid w:val="003B327A"/>
    <w:rsid w:val="003C0288"/>
    <w:rsid w:val="003C0AA4"/>
    <w:rsid w:val="003C377E"/>
    <w:rsid w:val="003C7C33"/>
    <w:rsid w:val="003D4675"/>
    <w:rsid w:val="003D4CD2"/>
    <w:rsid w:val="003E67D8"/>
    <w:rsid w:val="003E7038"/>
    <w:rsid w:val="003F152C"/>
    <w:rsid w:val="003F2078"/>
    <w:rsid w:val="003F5667"/>
    <w:rsid w:val="0040287F"/>
    <w:rsid w:val="00403B92"/>
    <w:rsid w:val="0041018D"/>
    <w:rsid w:val="0041222F"/>
    <w:rsid w:val="00416B73"/>
    <w:rsid w:val="00421729"/>
    <w:rsid w:val="00426722"/>
    <w:rsid w:val="00442D0C"/>
    <w:rsid w:val="0044508C"/>
    <w:rsid w:val="00446C93"/>
    <w:rsid w:val="00447A2F"/>
    <w:rsid w:val="00447EE5"/>
    <w:rsid w:val="00452551"/>
    <w:rsid w:val="004570A6"/>
    <w:rsid w:val="0046705F"/>
    <w:rsid w:val="00470D85"/>
    <w:rsid w:val="00472D8E"/>
    <w:rsid w:val="00480F19"/>
    <w:rsid w:val="00480F6E"/>
    <w:rsid w:val="00480FD6"/>
    <w:rsid w:val="0048238D"/>
    <w:rsid w:val="0048316A"/>
    <w:rsid w:val="0048444F"/>
    <w:rsid w:val="00495E77"/>
    <w:rsid w:val="004A4F84"/>
    <w:rsid w:val="004A7665"/>
    <w:rsid w:val="004A7B68"/>
    <w:rsid w:val="004B19F9"/>
    <w:rsid w:val="004B2D25"/>
    <w:rsid w:val="004B79FE"/>
    <w:rsid w:val="004E4462"/>
    <w:rsid w:val="004F2AF4"/>
    <w:rsid w:val="004F4E08"/>
    <w:rsid w:val="004F7618"/>
    <w:rsid w:val="004F763E"/>
    <w:rsid w:val="005039BE"/>
    <w:rsid w:val="00513917"/>
    <w:rsid w:val="005146E0"/>
    <w:rsid w:val="00517183"/>
    <w:rsid w:val="00517659"/>
    <w:rsid w:val="0052611C"/>
    <w:rsid w:val="005325EE"/>
    <w:rsid w:val="00541DB8"/>
    <w:rsid w:val="0054635E"/>
    <w:rsid w:val="00550F1E"/>
    <w:rsid w:val="00562271"/>
    <w:rsid w:val="00567F98"/>
    <w:rsid w:val="0057079B"/>
    <w:rsid w:val="0057328F"/>
    <w:rsid w:val="00582CBB"/>
    <w:rsid w:val="00585F97"/>
    <w:rsid w:val="00586CAA"/>
    <w:rsid w:val="005870B8"/>
    <w:rsid w:val="00590D35"/>
    <w:rsid w:val="00592F6C"/>
    <w:rsid w:val="005A0A11"/>
    <w:rsid w:val="005A5C62"/>
    <w:rsid w:val="005A7825"/>
    <w:rsid w:val="005C519F"/>
    <w:rsid w:val="005D1DBB"/>
    <w:rsid w:val="005D2843"/>
    <w:rsid w:val="005D29FE"/>
    <w:rsid w:val="005E1554"/>
    <w:rsid w:val="005E1662"/>
    <w:rsid w:val="005E1DB3"/>
    <w:rsid w:val="005E4CD5"/>
    <w:rsid w:val="005E4F8C"/>
    <w:rsid w:val="005E7149"/>
    <w:rsid w:val="005F2CF8"/>
    <w:rsid w:val="005F44DC"/>
    <w:rsid w:val="005F76B2"/>
    <w:rsid w:val="006131F3"/>
    <w:rsid w:val="00613D7A"/>
    <w:rsid w:val="00615999"/>
    <w:rsid w:val="00620145"/>
    <w:rsid w:val="00633816"/>
    <w:rsid w:val="00634F73"/>
    <w:rsid w:val="0063646E"/>
    <w:rsid w:val="00636D48"/>
    <w:rsid w:val="00641A26"/>
    <w:rsid w:val="00642293"/>
    <w:rsid w:val="006516BF"/>
    <w:rsid w:val="00661E7B"/>
    <w:rsid w:val="00663E6C"/>
    <w:rsid w:val="00670C71"/>
    <w:rsid w:val="006754A5"/>
    <w:rsid w:val="00677EEE"/>
    <w:rsid w:val="00680ADE"/>
    <w:rsid w:val="006A0951"/>
    <w:rsid w:val="006B061E"/>
    <w:rsid w:val="006B3002"/>
    <w:rsid w:val="006B54AE"/>
    <w:rsid w:val="006B62EC"/>
    <w:rsid w:val="006B63C7"/>
    <w:rsid w:val="006C5CD3"/>
    <w:rsid w:val="006D652D"/>
    <w:rsid w:val="006E1238"/>
    <w:rsid w:val="006F08E0"/>
    <w:rsid w:val="006F52E9"/>
    <w:rsid w:val="006F7D8D"/>
    <w:rsid w:val="007020CC"/>
    <w:rsid w:val="00706A5A"/>
    <w:rsid w:val="00707C58"/>
    <w:rsid w:val="00713888"/>
    <w:rsid w:val="007173C7"/>
    <w:rsid w:val="00726A92"/>
    <w:rsid w:val="00731684"/>
    <w:rsid w:val="00740FC3"/>
    <w:rsid w:val="00741030"/>
    <w:rsid w:val="00750290"/>
    <w:rsid w:val="00753DFF"/>
    <w:rsid w:val="00754A4E"/>
    <w:rsid w:val="00763B74"/>
    <w:rsid w:val="00793DD5"/>
    <w:rsid w:val="00795297"/>
    <w:rsid w:val="00796C1E"/>
    <w:rsid w:val="007A13F1"/>
    <w:rsid w:val="007A239C"/>
    <w:rsid w:val="007A5A5B"/>
    <w:rsid w:val="007A6E68"/>
    <w:rsid w:val="007B03B3"/>
    <w:rsid w:val="007B3BDC"/>
    <w:rsid w:val="007B3FBF"/>
    <w:rsid w:val="007B4879"/>
    <w:rsid w:val="007B4C18"/>
    <w:rsid w:val="007B6CB9"/>
    <w:rsid w:val="007B74DF"/>
    <w:rsid w:val="007C1C48"/>
    <w:rsid w:val="007C2CBE"/>
    <w:rsid w:val="007D3937"/>
    <w:rsid w:val="007D4EDD"/>
    <w:rsid w:val="007D57F0"/>
    <w:rsid w:val="007E0117"/>
    <w:rsid w:val="007E7BEB"/>
    <w:rsid w:val="00802BA4"/>
    <w:rsid w:val="00816077"/>
    <w:rsid w:val="00816502"/>
    <w:rsid w:val="00817DBA"/>
    <w:rsid w:val="00835AC0"/>
    <w:rsid w:val="00836411"/>
    <w:rsid w:val="00842C5C"/>
    <w:rsid w:val="008466C8"/>
    <w:rsid w:val="00850076"/>
    <w:rsid w:val="00852441"/>
    <w:rsid w:val="008534C3"/>
    <w:rsid w:val="008575B3"/>
    <w:rsid w:val="00861184"/>
    <w:rsid w:val="008629D4"/>
    <w:rsid w:val="008727A7"/>
    <w:rsid w:val="008727E2"/>
    <w:rsid w:val="00874C2D"/>
    <w:rsid w:val="008751CB"/>
    <w:rsid w:val="008821C5"/>
    <w:rsid w:val="0088468F"/>
    <w:rsid w:val="00885D28"/>
    <w:rsid w:val="00890B03"/>
    <w:rsid w:val="00891159"/>
    <w:rsid w:val="008A1EC6"/>
    <w:rsid w:val="008A1F40"/>
    <w:rsid w:val="008A3DEA"/>
    <w:rsid w:val="008A7334"/>
    <w:rsid w:val="008C2647"/>
    <w:rsid w:val="008D08B9"/>
    <w:rsid w:val="008D4542"/>
    <w:rsid w:val="008F5418"/>
    <w:rsid w:val="009006BC"/>
    <w:rsid w:val="009038D0"/>
    <w:rsid w:val="009131C6"/>
    <w:rsid w:val="00916D26"/>
    <w:rsid w:val="009176CE"/>
    <w:rsid w:val="00922852"/>
    <w:rsid w:val="0093439A"/>
    <w:rsid w:val="009363A1"/>
    <w:rsid w:val="00943E81"/>
    <w:rsid w:val="00950879"/>
    <w:rsid w:val="00951677"/>
    <w:rsid w:val="00962DAB"/>
    <w:rsid w:val="00965F56"/>
    <w:rsid w:val="00970EDB"/>
    <w:rsid w:val="0097139E"/>
    <w:rsid w:val="0098343E"/>
    <w:rsid w:val="00986FDE"/>
    <w:rsid w:val="00992EF6"/>
    <w:rsid w:val="0099765B"/>
    <w:rsid w:val="00997C80"/>
    <w:rsid w:val="00997D4F"/>
    <w:rsid w:val="00997D52"/>
    <w:rsid w:val="009A29B8"/>
    <w:rsid w:val="009B1CBB"/>
    <w:rsid w:val="009B34CC"/>
    <w:rsid w:val="009B39C0"/>
    <w:rsid w:val="009C2FA0"/>
    <w:rsid w:val="009C7782"/>
    <w:rsid w:val="009D42AA"/>
    <w:rsid w:val="009D42EE"/>
    <w:rsid w:val="009E1EE2"/>
    <w:rsid w:val="009F148F"/>
    <w:rsid w:val="009F32E1"/>
    <w:rsid w:val="00A044C0"/>
    <w:rsid w:val="00A04CD2"/>
    <w:rsid w:val="00A057A7"/>
    <w:rsid w:val="00A067C3"/>
    <w:rsid w:val="00A12966"/>
    <w:rsid w:val="00A264C1"/>
    <w:rsid w:val="00A3183C"/>
    <w:rsid w:val="00A32A2F"/>
    <w:rsid w:val="00A4061A"/>
    <w:rsid w:val="00A41963"/>
    <w:rsid w:val="00A51054"/>
    <w:rsid w:val="00A57504"/>
    <w:rsid w:val="00A70320"/>
    <w:rsid w:val="00A70796"/>
    <w:rsid w:val="00A71C4D"/>
    <w:rsid w:val="00A754F8"/>
    <w:rsid w:val="00A76CCC"/>
    <w:rsid w:val="00A86985"/>
    <w:rsid w:val="00A906B5"/>
    <w:rsid w:val="00A929C4"/>
    <w:rsid w:val="00A954A6"/>
    <w:rsid w:val="00A96A18"/>
    <w:rsid w:val="00AA0140"/>
    <w:rsid w:val="00AA4474"/>
    <w:rsid w:val="00AA6FB5"/>
    <w:rsid w:val="00AA7AC6"/>
    <w:rsid w:val="00AB2FB5"/>
    <w:rsid w:val="00AB51ED"/>
    <w:rsid w:val="00AC063B"/>
    <w:rsid w:val="00AC24D2"/>
    <w:rsid w:val="00AC3717"/>
    <w:rsid w:val="00AD2753"/>
    <w:rsid w:val="00AD6536"/>
    <w:rsid w:val="00AF5D95"/>
    <w:rsid w:val="00B00509"/>
    <w:rsid w:val="00B01668"/>
    <w:rsid w:val="00B018C5"/>
    <w:rsid w:val="00B03677"/>
    <w:rsid w:val="00B103F9"/>
    <w:rsid w:val="00B17D46"/>
    <w:rsid w:val="00B26046"/>
    <w:rsid w:val="00B27B0C"/>
    <w:rsid w:val="00B32144"/>
    <w:rsid w:val="00B32BED"/>
    <w:rsid w:val="00B36369"/>
    <w:rsid w:val="00B42EA0"/>
    <w:rsid w:val="00B45C5B"/>
    <w:rsid w:val="00B461F1"/>
    <w:rsid w:val="00B529A6"/>
    <w:rsid w:val="00B6023A"/>
    <w:rsid w:val="00B642E6"/>
    <w:rsid w:val="00B672EA"/>
    <w:rsid w:val="00B72EC3"/>
    <w:rsid w:val="00B73293"/>
    <w:rsid w:val="00B80990"/>
    <w:rsid w:val="00B8202F"/>
    <w:rsid w:val="00B82B1D"/>
    <w:rsid w:val="00B93EA5"/>
    <w:rsid w:val="00BA0160"/>
    <w:rsid w:val="00BA6061"/>
    <w:rsid w:val="00BB0803"/>
    <w:rsid w:val="00BB0F70"/>
    <w:rsid w:val="00BB12EF"/>
    <w:rsid w:val="00BB4F9E"/>
    <w:rsid w:val="00BC29F7"/>
    <w:rsid w:val="00BC6586"/>
    <w:rsid w:val="00BD11C3"/>
    <w:rsid w:val="00BD3A80"/>
    <w:rsid w:val="00BE540E"/>
    <w:rsid w:val="00BF18BE"/>
    <w:rsid w:val="00BF3D58"/>
    <w:rsid w:val="00C03FD4"/>
    <w:rsid w:val="00C04AF6"/>
    <w:rsid w:val="00C07A02"/>
    <w:rsid w:val="00C1226B"/>
    <w:rsid w:val="00C1233D"/>
    <w:rsid w:val="00C146DD"/>
    <w:rsid w:val="00C16C8C"/>
    <w:rsid w:val="00C24A18"/>
    <w:rsid w:val="00C24C2D"/>
    <w:rsid w:val="00C32207"/>
    <w:rsid w:val="00C40533"/>
    <w:rsid w:val="00C4151E"/>
    <w:rsid w:val="00C44E41"/>
    <w:rsid w:val="00C5259D"/>
    <w:rsid w:val="00C56662"/>
    <w:rsid w:val="00C56D35"/>
    <w:rsid w:val="00C57409"/>
    <w:rsid w:val="00C64199"/>
    <w:rsid w:val="00C64700"/>
    <w:rsid w:val="00C7358F"/>
    <w:rsid w:val="00C75EF3"/>
    <w:rsid w:val="00C760C5"/>
    <w:rsid w:val="00C92C52"/>
    <w:rsid w:val="00CA54BA"/>
    <w:rsid w:val="00CA7110"/>
    <w:rsid w:val="00CB14DD"/>
    <w:rsid w:val="00CB562F"/>
    <w:rsid w:val="00CB7750"/>
    <w:rsid w:val="00CC0A8E"/>
    <w:rsid w:val="00CC2CB8"/>
    <w:rsid w:val="00CD1827"/>
    <w:rsid w:val="00CD4938"/>
    <w:rsid w:val="00CE1CE8"/>
    <w:rsid w:val="00CE5F84"/>
    <w:rsid w:val="00CF01F0"/>
    <w:rsid w:val="00CF7DE1"/>
    <w:rsid w:val="00CF7EF9"/>
    <w:rsid w:val="00D00FB6"/>
    <w:rsid w:val="00D03602"/>
    <w:rsid w:val="00D06219"/>
    <w:rsid w:val="00D108A0"/>
    <w:rsid w:val="00D12769"/>
    <w:rsid w:val="00D168CD"/>
    <w:rsid w:val="00D200F9"/>
    <w:rsid w:val="00D255FC"/>
    <w:rsid w:val="00D34129"/>
    <w:rsid w:val="00D44B66"/>
    <w:rsid w:val="00D52719"/>
    <w:rsid w:val="00D5643B"/>
    <w:rsid w:val="00D56A53"/>
    <w:rsid w:val="00D576BA"/>
    <w:rsid w:val="00D6041C"/>
    <w:rsid w:val="00D60EFC"/>
    <w:rsid w:val="00D63672"/>
    <w:rsid w:val="00D64559"/>
    <w:rsid w:val="00D703A9"/>
    <w:rsid w:val="00D81E83"/>
    <w:rsid w:val="00D905F0"/>
    <w:rsid w:val="00D90A07"/>
    <w:rsid w:val="00D96686"/>
    <w:rsid w:val="00D97082"/>
    <w:rsid w:val="00DA157C"/>
    <w:rsid w:val="00DA7EA3"/>
    <w:rsid w:val="00DC2A87"/>
    <w:rsid w:val="00DC3A60"/>
    <w:rsid w:val="00DC4323"/>
    <w:rsid w:val="00DC4A3D"/>
    <w:rsid w:val="00DD5AB8"/>
    <w:rsid w:val="00DE1794"/>
    <w:rsid w:val="00DE69B3"/>
    <w:rsid w:val="00DF69CA"/>
    <w:rsid w:val="00E015F3"/>
    <w:rsid w:val="00E017BB"/>
    <w:rsid w:val="00E01B6B"/>
    <w:rsid w:val="00E139AA"/>
    <w:rsid w:val="00E13BC7"/>
    <w:rsid w:val="00E21E31"/>
    <w:rsid w:val="00E30D6C"/>
    <w:rsid w:val="00E520DA"/>
    <w:rsid w:val="00E5270C"/>
    <w:rsid w:val="00E52DE3"/>
    <w:rsid w:val="00E54A5D"/>
    <w:rsid w:val="00E557BC"/>
    <w:rsid w:val="00E55A40"/>
    <w:rsid w:val="00E6113E"/>
    <w:rsid w:val="00E61EE6"/>
    <w:rsid w:val="00E63FE3"/>
    <w:rsid w:val="00E64102"/>
    <w:rsid w:val="00E658E3"/>
    <w:rsid w:val="00E662D3"/>
    <w:rsid w:val="00E6685B"/>
    <w:rsid w:val="00E671FC"/>
    <w:rsid w:val="00E71583"/>
    <w:rsid w:val="00E72BB4"/>
    <w:rsid w:val="00E77DA1"/>
    <w:rsid w:val="00E8302E"/>
    <w:rsid w:val="00E91875"/>
    <w:rsid w:val="00E93AFE"/>
    <w:rsid w:val="00E96880"/>
    <w:rsid w:val="00E976CE"/>
    <w:rsid w:val="00EA5AB0"/>
    <w:rsid w:val="00EA6C38"/>
    <w:rsid w:val="00ED34AB"/>
    <w:rsid w:val="00ED4EDD"/>
    <w:rsid w:val="00EE17E9"/>
    <w:rsid w:val="00EE3163"/>
    <w:rsid w:val="00EF1D86"/>
    <w:rsid w:val="00EF3585"/>
    <w:rsid w:val="00EF5E3D"/>
    <w:rsid w:val="00EF66E7"/>
    <w:rsid w:val="00F020F0"/>
    <w:rsid w:val="00F0663E"/>
    <w:rsid w:val="00F2188C"/>
    <w:rsid w:val="00F2594B"/>
    <w:rsid w:val="00F25BE3"/>
    <w:rsid w:val="00F26BDB"/>
    <w:rsid w:val="00F448B0"/>
    <w:rsid w:val="00F503BA"/>
    <w:rsid w:val="00F54027"/>
    <w:rsid w:val="00F55A76"/>
    <w:rsid w:val="00F56EBC"/>
    <w:rsid w:val="00F60621"/>
    <w:rsid w:val="00F62227"/>
    <w:rsid w:val="00F62BE6"/>
    <w:rsid w:val="00F734BD"/>
    <w:rsid w:val="00F74179"/>
    <w:rsid w:val="00F74DDB"/>
    <w:rsid w:val="00F812B1"/>
    <w:rsid w:val="00F93A74"/>
    <w:rsid w:val="00F9432A"/>
    <w:rsid w:val="00FB135F"/>
    <w:rsid w:val="00FC641D"/>
    <w:rsid w:val="00FC7047"/>
    <w:rsid w:val="00FD3422"/>
    <w:rsid w:val="00FD48DA"/>
    <w:rsid w:val="00FE328C"/>
    <w:rsid w:val="00FE5685"/>
    <w:rsid w:val="00FE604C"/>
    <w:rsid w:val="00FF0255"/>
    <w:rsid w:val="00FF02FE"/>
    <w:rsid w:val="00FF051F"/>
    <w:rsid w:val="00FF1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C0BD825"/>
  <w15:docId w15:val="{FFEDF8D9-A7E9-4859-96A4-7270E6EF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38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CD493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D4938"/>
    <w:pPr>
      <w:keepNext/>
      <w:jc w:val="center"/>
      <w:outlineLvl w:val="1"/>
    </w:pPr>
    <w:rPr>
      <w:rFonts w:ascii="Comic Sans MS" w:hAnsi="Comic Sans MS"/>
      <w:b/>
      <w:sz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CD493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CD493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D4938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rsid w:val="00CD493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CD493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D4938"/>
    <w:pPr>
      <w:jc w:val="center"/>
    </w:pPr>
    <w:rPr>
      <w:rFonts w:ascii="Book Antiqua" w:hAnsi="Book Antiqua"/>
      <w:b/>
      <w:sz w:val="40"/>
      <w:lang w:val="es-ES_tradnl"/>
    </w:rPr>
  </w:style>
  <w:style w:type="paragraph" w:styleId="Subttulo">
    <w:name w:val="Subtitle"/>
    <w:basedOn w:val="Normal"/>
    <w:qFormat/>
    <w:rsid w:val="00CD4938"/>
    <w:pPr>
      <w:jc w:val="center"/>
    </w:pPr>
    <w:rPr>
      <w:rFonts w:ascii="Verdana" w:hAnsi="Verdana"/>
      <w:b/>
      <w:smallCaps/>
      <w:sz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Refdecomentario">
    <w:name w:val="annotation reference"/>
    <w:basedOn w:val="Fuentedeprrafopredeter"/>
    <w:semiHidden/>
    <w:rsid w:val="00852441"/>
    <w:rPr>
      <w:sz w:val="16"/>
      <w:szCs w:val="16"/>
    </w:rPr>
  </w:style>
  <w:style w:type="paragraph" w:styleId="Textocomentario">
    <w:name w:val="annotation text"/>
    <w:basedOn w:val="Normal"/>
    <w:semiHidden/>
    <w:rsid w:val="008524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52441"/>
    <w:rPr>
      <w:b/>
      <w:bCs/>
    </w:rPr>
  </w:style>
  <w:style w:type="paragraph" w:styleId="Textodeglobo">
    <w:name w:val="Balloon Text"/>
    <w:basedOn w:val="Normal"/>
    <w:semiHidden/>
    <w:rsid w:val="00852441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rsid w:val="00A044C0"/>
    <w:rPr>
      <w:sz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A044C0"/>
    <w:rPr>
      <w:rFonts w:ascii="Arial" w:hAnsi="Arial"/>
      <w:sz w:val="32"/>
      <w:lang w:eastAsia="es-ES"/>
    </w:rPr>
  </w:style>
  <w:style w:type="character" w:styleId="Hipervnculo">
    <w:name w:val="Hyperlink"/>
    <w:basedOn w:val="Fuentedeprrafopredeter"/>
    <w:rsid w:val="0006484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07F0"/>
    <w:pPr>
      <w:ind w:left="720"/>
      <w:contextualSpacing/>
    </w:pPr>
  </w:style>
  <w:style w:type="paragraph" w:styleId="Encabezado">
    <w:name w:val="header"/>
    <w:basedOn w:val="Normal"/>
    <w:link w:val="EncabezadoCar"/>
    <w:rsid w:val="005A7825"/>
    <w:pPr>
      <w:tabs>
        <w:tab w:val="center" w:pos="4252"/>
        <w:tab w:val="right" w:pos="8504"/>
      </w:tabs>
    </w:pPr>
    <w:rPr>
      <w:rFonts w:ascii="Times New Roman" w:hAnsi="Times New Roman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rsid w:val="005A7825"/>
    <w:rPr>
      <w:sz w:val="24"/>
      <w:szCs w:val="24"/>
    </w:rPr>
  </w:style>
  <w:style w:type="table" w:styleId="Tablaconcuadrcula">
    <w:name w:val="Table Grid"/>
    <w:basedOn w:val="Tablanormal"/>
    <w:rsid w:val="005A78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rsid w:val="005A78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A7825"/>
    <w:rPr>
      <w:rFonts w:ascii="Arial" w:hAnsi="Arial"/>
      <w:sz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53450"/>
    <w:pPr>
      <w:spacing w:before="100" w:beforeAutospacing="1" w:after="100" w:afterAutospacing="1"/>
    </w:pPr>
    <w:rPr>
      <w:rFonts w:cs="Arial"/>
      <w:color w:val="333333"/>
      <w:sz w:val="18"/>
      <w:szCs w:val="18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027B8E"/>
    <w:rPr>
      <w:b/>
      <w:bCs/>
    </w:rPr>
  </w:style>
  <w:style w:type="character" w:customStyle="1" w:styleId="Ttulo9Car">
    <w:name w:val="Título 9 Car"/>
    <w:basedOn w:val="Fuentedeprrafopredeter"/>
    <w:link w:val="Ttulo9"/>
    <w:rsid w:val="005F76B2"/>
    <w:rPr>
      <w:rFonts w:ascii="Arial" w:hAnsi="Arial"/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586CAA"/>
    <w:rPr>
      <w:rFonts w:ascii="Arial" w:hAnsi="Arial"/>
      <w:b/>
      <w:sz w:val="24"/>
      <w:lang w:val="es-ES_tradnl" w:eastAsia="es-ES"/>
    </w:rPr>
  </w:style>
  <w:style w:type="numbering" w:customStyle="1" w:styleId="Estilo3">
    <w:name w:val="Estilo3"/>
    <w:rsid w:val="00A41963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5269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05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9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10373-3A9D-4B4C-B037-B0BF2DDF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2065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ICAT-U079</Company>
  <LinksUpToDate>false</LinksUpToDate>
  <CharactersWithSpaces>13402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PC</cp:lastModifiedBy>
  <cp:revision>8</cp:revision>
  <cp:lastPrinted>2016-03-15T20:43:00Z</cp:lastPrinted>
  <dcterms:created xsi:type="dcterms:W3CDTF">2016-03-14T17:02:00Z</dcterms:created>
  <dcterms:modified xsi:type="dcterms:W3CDTF">2017-09-04T19:27:00Z</dcterms:modified>
</cp:coreProperties>
</file>